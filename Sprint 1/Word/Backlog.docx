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7A3E4" w14:textId="77777777" w:rsidR="00694100" w:rsidRDefault="00694100" w:rsidP="00694100">
      <w:pPr>
        <w:tabs>
          <w:tab w:val="num" w:pos="720"/>
        </w:tabs>
        <w:ind w:left="720" w:hanging="360"/>
      </w:pPr>
    </w:p>
    <w:p w14:paraId="079722F2" w14:textId="77777777" w:rsidR="00694100" w:rsidRDefault="00694100" w:rsidP="00694100">
      <w:pPr>
        <w:rPr>
          <w:lang w:val="en-US"/>
        </w:rPr>
      </w:pPr>
      <w:r w:rsidRPr="0004485A">
        <w:rPr>
          <w:noProof/>
        </w:rPr>
        <w:drawing>
          <wp:anchor distT="0" distB="0" distL="114300" distR="114300" simplePos="0" relativeHeight="251658240" behindDoc="1" locked="0" layoutInCell="1" allowOverlap="1" wp14:anchorId="44603852" wp14:editId="3A5D6D8B">
            <wp:simplePos x="0" y="0"/>
            <wp:positionH relativeFrom="column">
              <wp:posOffset>948690</wp:posOffset>
            </wp:positionH>
            <wp:positionV relativeFrom="paragraph">
              <wp:posOffset>33655</wp:posOffset>
            </wp:positionV>
            <wp:extent cx="3648710" cy="428625"/>
            <wp:effectExtent l="0" t="0" r="8890" b="9525"/>
            <wp:wrapTight wrapText="bothSides">
              <wp:wrapPolygon edited="0">
                <wp:start x="0" y="0"/>
                <wp:lineTo x="0" y="21120"/>
                <wp:lineTo x="21540" y="21120"/>
                <wp:lineTo x="21540" y="0"/>
                <wp:lineTo x="0" y="0"/>
              </wp:wrapPolygon>
            </wp:wrapTight>
            <wp:docPr id="6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420BF277-187F-8052-6A4C-C0A2D1538B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420BF277-187F-8052-6A4C-C0A2D1538B9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244B78" w14:textId="77777777" w:rsidR="00694100" w:rsidRDefault="00694100" w:rsidP="00694100">
      <w:pPr>
        <w:rPr>
          <w:lang w:val="en-US"/>
        </w:rPr>
      </w:pPr>
    </w:p>
    <w:p w14:paraId="27702538" w14:textId="77777777" w:rsidR="00694100" w:rsidRDefault="00694100" w:rsidP="00694100">
      <w:pPr>
        <w:rPr>
          <w:lang w:val="en-US"/>
        </w:rPr>
      </w:pPr>
    </w:p>
    <w:p w14:paraId="14509B08" w14:textId="77777777" w:rsidR="00694100" w:rsidRDefault="00694100" w:rsidP="00694100">
      <w:pPr>
        <w:rPr>
          <w:lang w:val="en-US"/>
        </w:rPr>
      </w:pPr>
      <w:r w:rsidRPr="00506856">
        <w:rPr>
          <w:noProof/>
        </w:rPr>
        <w:drawing>
          <wp:anchor distT="0" distB="0" distL="114300" distR="114300" simplePos="0" relativeHeight="251658241" behindDoc="1" locked="0" layoutInCell="1" allowOverlap="1" wp14:anchorId="2D40397A" wp14:editId="13E9B7D8">
            <wp:simplePos x="0" y="0"/>
            <wp:positionH relativeFrom="column">
              <wp:posOffset>891540</wp:posOffset>
            </wp:positionH>
            <wp:positionV relativeFrom="paragraph">
              <wp:posOffset>62865</wp:posOffset>
            </wp:positionV>
            <wp:extent cx="3933825" cy="466725"/>
            <wp:effectExtent l="0" t="0" r="9525" b="9525"/>
            <wp:wrapTight wrapText="bothSides">
              <wp:wrapPolygon edited="0">
                <wp:start x="0" y="0"/>
                <wp:lineTo x="0" y="21159"/>
                <wp:lineTo x="21548" y="21159"/>
                <wp:lineTo x="21548" y="0"/>
                <wp:lineTo x="0" y="0"/>
              </wp:wrapPolygon>
            </wp:wrapTight>
            <wp:docPr id="7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B5BA0942-9921-77EF-F36C-57265C4103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B5BA0942-9921-77EF-F36C-57265C41035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583288" w14:textId="77777777" w:rsidR="00694100" w:rsidRDefault="00694100" w:rsidP="00694100">
      <w:pPr>
        <w:rPr>
          <w:lang w:val="en-US"/>
        </w:rPr>
      </w:pPr>
    </w:p>
    <w:p w14:paraId="19978731" w14:textId="77777777" w:rsidR="00694100" w:rsidRDefault="00694100" w:rsidP="00694100">
      <w:pPr>
        <w:rPr>
          <w:lang w:val="en-US"/>
        </w:rPr>
      </w:pPr>
    </w:p>
    <w:p w14:paraId="652A18F9" w14:textId="77777777" w:rsidR="00694100" w:rsidRDefault="00694100" w:rsidP="00694100">
      <w:pPr>
        <w:jc w:val="center"/>
        <w:rPr>
          <w:b/>
          <w:bCs/>
          <w:sz w:val="44"/>
          <w:szCs w:val="44"/>
        </w:rPr>
      </w:pPr>
    </w:p>
    <w:p w14:paraId="1B0CEED0" w14:textId="77777777" w:rsidR="00694100" w:rsidRPr="004B287F" w:rsidRDefault="00694100" w:rsidP="00694100">
      <w:pPr>
        <w:jc w:val="center"/>
        <w:rPr>
          <w:b/>
          <w:bCs/>
          <w:sz w:val="44"/>
          <w:szCs w:val="44"/>
          <w:lang w:val="en-US"/>
        </w:rPr>
      </w:pPr>
      <w:r w:rsidRPr="00694100">
        <w:rPr>
          <w:b/>
          <w:bCs/>
          <w:sz w:val="44"/>
          <w:szCs w:val="44"/>
          <w:lang w:val="en-US"/>
        </w:rPr>
        <w:t>TechnoReady In-Mexico</w:t>
      </w:r>
    </w:p>
    <w:p w14:paraId="5A3259AF" w14:textId="77777777" w:rsidR="00694100" w:rsidRDefault="00694100" w:rsidP="00694100">
      <w:pPr>
        <w:jc w:val="center"/>
        <w:rPr>
          <w:b/>
          <w:bCs/>
          <w:lang w:val="en-US"/>
        </w:rPr>
      </w:pPr>
    </w:p>
    <w:p w14:paraId="58A76A49" w14:textId="77777777" w:rsidR="00694100" w:rsidRPr="004B287F" w:rsidRDefault="00694100" w:rsidP="00694100">
      <w:pPr>
        <w:jc w:val="center"/>
        <w:rPr>
          <w:b/>
          <w:bCs/>
          <w:sz w:val="40"/>
          <w:szCs w:val="40"/>
          <w:lang w:val="en-US"/>
        </w:rPr>
      </w:pPr>
    </w:p>
    <w:p w14:paraId="29A558F3" w14:textId="382E66BE" w:rsidR="00694100" w:rsidRPr="002456CC" w:rsidRDefault="00694100" w:rsidP="00694100">
      <w:pPr>
        <w:jc w:val="center"/>
        <w:rPr>
          <w:b/>
          <w:bCs/>
          <w:sz w:val="40"/>
          <w:szCs w:val="40"/>
          <w:lang w:val="en-US"/>
        </w:rPr>
      </w:pPr>
      <w:r w:rsidRPr="004B287F">
        <w:rPr>
          <w:b/>
          <w:bCs/>
          <w:sz w:val="40"/>
          <w:szCs w:val="40"/>
          <w:lang w:val="en-US"/>
        </w:rPr>
        <w:t xml:space="preserve">Challenge </w:t>
      </w:r>
      <w:r w:rsidR="00F91F28">
        <w:rPr>
          <w:b/>
          <w:bCs/>
          <w:sz w:val="40"/>
          <w:szCs w:val="40"/>
          <w:lang w:val="en-US"/>
        </w:rPr>
        <w:t>5</w:t>
      </w:r>
      <w:r w:rsidRPr="004B287F">
        <w:rPr>
          <w:b/>
          <w:bCs/>
          <w:sz w:val="40"/>
          <w:szCs w:val="40"/>
          <w:lang w:val="en-US"/>
        </w:rPr>
        <w:t xml:space="preserve"> – </w:t>
      </w:r>
      <w:r w:rsidR="002456CC" w:rsidRPr="002456CC">
        <w:rPr>
          <w:b/>
          <w:bCs/>
          <w:sz w:val="40"/>
          <w:szCs w:val="40"/>
          <w:lang w:val="en-US"/>
        </w:rPr>
        <w:t>Spring and Spring Boot in Java for Web Applications</w:t>
      </w:r>
    </w:p>
    <w:p w14:paraId="4752215E" w14:textId="77777777" w:rsidR="00694100" w:rsidRDefault="00694100" w:rsidP="00694100">
      <w:pPr>
        <w:jc w:val="center"/>
        <w:rPr>
          <w:b/>
          <w:bCs/>
          <w:sz w:val="40"/>
          <w:szCs w:val="40"/>
          <w:lang w:val="en-US"/>
        </w:rPr>
      </w:pPr>
    </w:p>
    <w:p w14:paraId="34D6EABE" w14:textId="77777777" w:rsidR="00694100" w:rsidRDefault="00694100" w:rsidP="00694100">
      <w:pPr>
        <w:jc w:val="center"/>
        <w:rPr>
          <w:b/>
          <w:bCs/>
          <w:sz w:val="40"/>
          <w:szCs w:val="40"/>
          <w:lang w:val="en-US"/>
        </w:rPr>
      </w:pPr>
    </w:p>
    <w:p w14:paraId="33F83B76" w14:textId="77777777" w:rsidR="00694100" w:rsidRPr="00694100" w:rsidRDefault="00694100" w:rsidP="00694100">
      <w:pPr>
        <w:jc w:val="center"/>
        <w:rPr>
          <w:b/>
          <w:bCs/>
          <w:sz w:val="40"/>
          <w:szCs w:val="40"/>
        </w:rPr>
      </w:pPr>
      <w:r w:rsidRPr="00694100">
        <w:rPr>
          <w:b/>
          <w:bCs/>
          <w:sz w:val="40"/>
          <w:szCs w:val="40"/>
        </w:rPr>
        <w:t>Iván Kaleb Ramírez Torres</w:t>
      </w:r>
    </w:p>
    <w:p w14:paraId="550DFFCC" w14:textId="77777777" w:rsidR="00694100" w:rsidRPr="00694100" w:rsidRDefault="00694100" w:rsidP="00694100">
      <w:pPr>
        <w:jc w:val="center"/>
        <w:rPr>
          <w:b/>
          <w:bCs/>
          <w:sz w:val="40"/>
          <w:szCs w:val="40"/>
        </w:rPr>
      </w:pPr>
      <w:r w:rsidRPr="00694100">
        <w:rPr>
          <w:b/>
          <w:bCs/>
          <w:sz w:val="40"/>
          <w:szCs w:val="40"/>
        </w:rPr>
        <w:t>Nao ID: 3357</w:t>
      </w:r>
    </w:p>
    <w:p w14:paraId="151B1E76" w14:textId="77777777" w:rsidR="00694100" w:rsidRPr="00694100" w:rsidRDefault="00694100" w:rsidP="00694100">
      <w:pPr>
        <w:jc w:val="center"/>
        <w:rPr>
          <w:b/>
          <w:bCs/>
          <w:sz w:val="40"/>
          <w:szCs w:val="40"/>
        </w:rPr>
      </w:pPr>
    </w:p>
    <w:p w14:paraId="4C6C572E" w14:textId="77777777" w:rsidR="00694100" w:rsidRPr="00694100" w:rsidRDefault="00694100" w:rsidP="00694100">
      <w:pPr>
        <w:jc w:val="center"/>
        <w:rPr>
          <w:b/>
          <w:bCs/>
          <w:sz w:val="40"/>
          <w:szCs w:val="40"/>
        </w:rPr>
      </w:pPr>
    </w:p>
    <w:p w14:paraId="73595008" w14:textId="7D619E6C" w:rsidR="00694100" w:rsidRPr="00AF3938" w:rsidRDefault="00694100" w:rsidP="00694100">
      <w:pPr>
        <w:jc w:val="center"/>
        <w:rPr>
          <w:sz w:val="56"/>
          <w:szCs w:val="56"/>
          <w:lang w:val="en-US"/>
        </w:rPr>
      </w:pPr>
      <w:r w:rsidRPr="008877F6">
        <w:rPr>
          <w:sz w:val="36"/>
          <w:szCs w:val="36"/>
          <w:lang w:val="en-US"/>
        </w:rPr>
        <w:t xml:space="preserve">October </w:t>
      </w:r>
      <w:r w:rsidR="00F91F28">
        <w:rPr>
          <w:sz w:val="36"/>
          <w:szCs w:val="36"/>
          <w:lang w:val="en-US"/>
        </w:rPr>
        <w:t>16</w:t>
      </w:r>
      <w:r w:rsidRPr="008877F6">
        <w:rPr>
          <w:sz w:val="36"/>
          <w:szCs w:val="36"/>
          <w:lang w:val="en-US"/>
        </w:rPr>
        <w:t>th, 2025</w:t>
      </w:r>
    </w:p>
    <w:p w14:paraId="03C3C2B2" w14:textId="77777777" w:rsidR="008C45EF" w:rsidRPr="008E3635" w:rsidRDefault="008C45EF" w:rsidP="008C45EF">
      <w:pPr>
        <w:ind w:left="720"/>
        <w:rPr>
          <w:lang w:val="en-US"/>
        </w:rPr>
      </w:pPr>
    </w:p>
    <w:p w14:paraId="2882EE63" w14:textId="55656040" w:rsidR="00211074" w:rsidRDefault="00712BDA">
      <w:pPr>
        <w:rPr>
          <w:lang w:val="en-US"/>
        </w:rPr>
      </w:pPr>
      <w:r>
        <w:rPr>
          <w:lang w:val="en-US"/>
        </w:rPr>
        <w:t xml:space="preserve"> </w:t>
      </w:r>
    </w:p>
    <w:p w14:paraId="5297CED1" w14:textId="77777777" w:rsidR="00211074" w:rsidRDefault="00211074">
      <w:pPr>
        <w:rPr>
          <w:lang w:val="en-US"/>
        </w:rPr>
      </w:pPr>
    </w:p>
    <w:p w14:paraId="684A9529" w14:textId="256C3D1E" w:rsidR="00994539" w:rsidRPr="00994539" w:rsidRDefault="00994539" w:rsidP="001B371C">
      <w:pPr>
        <w:pStyle w:val="Ttulo1"/>
        <w:rPr>
          <w:lang w:val="en-US"/>
        </w:rPr>
      </w:pPr>
      <w:r>
        <w:rPr>
          <w:lang w:val="en-US"/>
        </w:rPr>
        <w:lastRenderedPageBreak/>
        <w:t>Tracking Tables</w:t>
      </w:r>
    </w:p>
    <w:p w14:paraId="04EB966E" w14:textId="48EB40B1" w:rsidR="00D37EF9" w:rsidRPr="00D37EF9" w:rsidRDefault="00211074" w:rsidP="00994539">
      <w:pPr>
        <w:pStyle w:val="Ttulo2"/>
        <w:rPr>
          <w:lang w:val="en-US"/>
        </w:rPr>
      </w:pPr>
      <w:r>
        <w:rPr>
          <w:lang w:val="en-US"/>
        </w:rPr>
        <w:t>Table 1</w:t>
      </w:r>
      <w:r w:rsidR="00D37EF9">
        <w:rPr>
          <w:lang w:val="en-US"/>
        </w:rPr>
        <w:t xml:space="preserve"> – </w:t>
      </w:r>
      <w:r w:rsidR="000A1A60">
        <w:rPr>
          <w:lang w:val="en-US"/>
        </w:rPr>
        <w:t>Requirements list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1074" w14:paraId="17D29139" w14:textId="77777777" w:rsidTr="00211074">
        <w:tc>
          <w:tcPr>
            <w:tcW w:w="4414" w:type="dxa"/>
          </w:tcPr>
          <w:p w14:paraId="75E3A27A" w14:textId="5491E779" w:rsidR="00211074" w:rsidRDefault="002C11D0">
            <w:pPr>
              <w:rPr>
                <w:lang w:val="en-US"/>
              </w:rPr>
            </w:pPr>
            <w:r>
              <w:rPr>
                <w:lang w:val="en-US"/>
              </w:rPr>
              <w:t>Sprint</w:t>
            </w:r>
          </w:p>
        </w:tc>
        <w:tc>
          <w:tcPr>
            <w:tcW w:w="4414" w:type="dxa"/>
          </w:tcPr>
          <w:p w14:paraId="38DD2B4A" w14:textId="4B7A62F3" w:rsidR="00211074" w:rsidRDefault="00211074">
            <w:pPr>
              <w:rPr>
                <w:lang w:val="en-US"/>
              </w:rPr>
            </w:pPr>
            <w:r>
              <w:rPr>
                <w:lang w:val="en-US"/>
              </w:rPr>
              <w:t>Requirements</w:t>
            </w:r>
          </w:p>
        </w:tc>
      </w:tr>
      <w:tr w:rsidR="00211074" w:rsidRPr="00F82BC0" w14:paraId="3103D645" w14:textId="77777777" w:rsidTr="00A31B57">
        <w:tc>
          <w:tcPr>
            <w:tcW w:w="4414" w:type="dxa"/>
            <w:shd w:val="clear" w:color="auto" w:fill="F5FAC8"/>
          </w:tcPr>
          <w:p w14:paraId="303C27E8" w14:textId="77777777" w:rsidR="00211074" w:rsidRDefault="002C11D0">
            <w:pPr>
              <w:rPr>
                <w:lang w:val="en-US"/>
              </w:rPr>
            </w:pPr>
            <w:r>
              <w:rPr>
                <w:lang w:val="en-US"/>
              </w:rPr>
              <w:t>Sprint 1</w:t>
            </w:r>
            <w:r w:rsidR="00D124F9">
              <w:rPr>
                <w:lang w:val="en-US"/>
              </w:rPr>
              <w:t>:</w:t>
            </w:r>
          </w:p>
          <w:p w14:paraId="23577AF7" w14:textId="77777777" w:rsidR="00D124F9" w:rsidRDefault="00D124F9">
            <w:pPr>
              <w:rPr>
                <w:lang w:val="en-US"/>
              </w:rPr>
            </w:pPr>
          </w:p>
          <w:p w14:paraId="0419FB4C" w14:textId="5BABA4DC" w:rsidR="00CB1026" w:rsidRPr="00CB1026" w:rsidRDefault="00777FDE" w:rsidP="00B9624E">
            <w:pPr>
              <w:pStyle w:val="Default"/>
              <w:rPr>
                <w:lang w:val="en-US"/>
              </w:rPr>
            </w:pPr>
            <w:r w:rsidRPr="00777FDE">
              <w:rPr>
                <w:b/>
                <w:bCs/>
                <w:lang w:val="en-US"/>
              </w:rPr>
              <w:t>Creat</w:t>
            </w:r>
            <w:r>
              <w:rPr>
                <w:b/>
                <w:bCs/>
                <w:lang w:val="en-US"/>
              </w:rPr>
              <w:t>ion</w:t>
            </w:r>
            <w:r w:rsidRPr="00777FDE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of</w:t>
            </w:r>
            <w:r w:rsidR="00E1635C">
              <w:rPr>
                <w:b/>
                <w:bCs/>
                <w:lang w:val="en-US"/>
              </w:rPr>
              <w:t xml:space="preserve"> a</w:t>
            </w:r>
            <w:r w:rsidRPr="00777FDE">
              <w:rPr>
                <w:b/>
                <w:bCs/>
                <w:lang w:val="en-US"/>
              </w:rPr>
              <w:t xml:space="preserve"> web project using Spring Boot 3.0.</w:t>
            </w:r>
          </w:p>
        </w:tc>
        <w:tc>
          <w:tcPr>
            <w:tcW w:w="4414" w:type="dxa"/>
            <w:shd w:val="clear" w:color="auto" w:fill="F5FAC8"/>
          </w:tcPr>
          <w:p w14:paraId="32C99BFC" w14:textId="77777777" w:rsidR="00E75F3E" w:rsidRPr="00E75F3E" w:rsidRDefault="00E75F3E" w:rsidP="00E75F3E">
            <w:pPr>
              <w:rPr>
                <w:lang w:val="en-US"/>
              </w:rPr>
            </w:pPr>
          </w:p>
          <w:p w14:paraId="7C83C547" w14:textId="77777777" w:rsidR="0043275C" w:rsidRDefault="0043275C" w:rsidP="00553756">
            <w:pPr>
              <w:pStyle w:val="Prrafodelista"/>
              <w:numPr>
                <w:ilvl w:val="0"/>
                <w:numId w:val="16"/>
              </w:numPr>
              <w:rPr>
                <w:lang w:val="en-US"/>
              </w:rPr>
            </w:pPr>
            <w:r w:rsidRPr="0043275C">
              <w:rPr>
                <w:lang w:val="en-US"/>
              </w:rPr>
              <w:t>Create Spring Boot 3.0 web project (Java ≥17).</w:t>
            </w:r>
          </w:p>
          <w:p w14:paraId="022445D9" w14:textId="77777777" w:rsidR="0043275C" w:rsidRDefault="0043275C" w:rsidP="00553756">
            <w:pPr>
              <w:pStyle w:val="Prrafodelista"/>
              <w:numPr>
                <w:ilvl w:val="0"/>
                <w:numId w:val="16"/>
              </w:numPr>
              <w:rPr>
                <w:lang w:val="en-US"/>
              </w:rPr>
            </w:pPr>
            <w:r w:rsidRPr="0043275C">
              <w:rPr>
                <w:lang w:val="en-US"/>
              </w:rPr>
              <w:t>Implement Order resource connected to DB (H2 dev / PostgreSQL prod).</w:t>
            </w:r>
          </w:p>
          <w:p w14:paraId="5F265AD0" w14:textId="77777777" w:rsidR="0043275C" w:rsidRDefault="0043275C" w:rsidP="00553756">
            <w:pPr>
              <w:pStyle w:val="Prrafodelista"/>
              <w:numPr>
                <w:ilvl w:val="0"/>
                <w:numId w:val="16"/>
              </w:numPr>
              <w:rPr>
                <w:lang w:val="en-US"/>
              </w:rPr>
            </w:pPr>
            <w:r w:rsidRPr="0043275C">
              <w:rPr>
                <w:lang w:val="en-US"/>
              </w:rPr>
              <w:t>Clear structure, basic comments.</w:t>
            </w:r>
          </w:p>
          <w:p w14:paraId="63DC6173" w14:textId="77777777" w:rsidR="00DD3074" w:rsidRDefault="0043275C" w:rsidP="00553756">
            <w:pPr>
              <w:pStyle w:val="Prrafodelista"/>
              <w:numPr>
                <w:ilvl w:val="0"/>
                <w:numId w:val="16"/>
              </w:numPr>
              <w:rPr>
                <w:lang w:val="en-US"/>
              </w:rPr>
            </w:pPr>
            <w:r w:rsidRPr="0043275C">
              <w:rPr>
                <w:lang w:val="en-US"/>
              </w:rPr>
              <w:t>README.md with run/config.</w:t>
            </w:r>
          </w:p>
          <w:p w14:paraId="3B3962A5" w14:textId="77777777" w:rsidR="00DD3074" w:rsidRDefault="0043275C" w:rsidP="00553756">
            <w:pPr>
              <w:pStyle w:val="Prrafodelista"/>
              <w:numPr>
                <w:ilvl w:val="0"/>
                <w:numId w:val="16"/>
              </w:numPr>
              <w:rPr>
                <w:lang w:val="en-US"/>
              </w:rPr>
            </w:pPr>
            <w:r w:rsidRPr="0043275C">
              <w:rPr>
                <w:lang w:val="en-US"/>
              </w:rPr>
              <w:t>Upload to GitHub (Digital NAO access).</w:t>
            </w:r>
          </w:p>
          <w:p w14:paraId="73CA3FF0" w14:textId="1EFEB807" w:rsidR="00643AD4" w:rsidRPr="00553756" w:rsidRDefault="0043275C" w:rsidP="00553756">
            <w:pPr>
              <w:pStyle w:val="Prrafodelista"/>
              <w:numPr>
                <w:ilvl w:val="0"/>
                <w:numId w:val="16"/>
              </w:numPr>
              <w:rPr>
                <w:lang w:val="en-US"/>
              </w:rPr>
            </w:pPr>
            <w:r w:rsidRPr="0043275C">
              <w:rPr>
                <w:lang w:val="en-US"/>
              </w:rPr>
              <w:t>Document key decisions.</w:t>
            </w:r>
            <w:r w:rsidRPr="0043275C">
              <w:rPr>
                <w:lang w:val="en-US"/>
              </w:rPr>
              <w:br/>
              <w:t>• CRUD controller &amp; entity.</w:t>
            </w:r>
            <w:r w:rsidRPr="0043275C">
              <w:rPr>
                <w:lang w:val="en-US"/>
              </w:rPr>
              <w:br/>
              <w:t>• Postman CRUD tests, exported JSON.</w:t>
            </w:r>
            <w:r w:rsidRPr="0043275C">
              <w:rPr>
                <w:lang w:val="en-US"/>
              </w:rPr>
              <w:br/>
              <w:t>• Startup script with env vars.</w:t>
            </w:r>
            <w:r w:rsidRPr="0043275C">
              <w:rPr>
                <w:lang w:val="en-US"/>
              </w:rPr>
              <w:br/>
              <w:t>• JavaDoc for public classes/methods.</w:t>
            </w:r>
          </w:p>
        </w:tc>
      </w:tr>
      <w:tr w:rsidR="00211074" w:rsidRPr="00F82BC0" w14:paraId="4B246DE7" w14:textId="77777777" w:rsidTr="00A31B57">
        <w:tc>
          <w:tcPr>
            <w:tcW w:w="4414" w:type="dxa"/>
            <w:shd w:val="clear" w:color="auto" w:fill="D9F2D0" w:themeFill="accent6" w:themeFillTint="33"/>
          </w:tcPr>
          <w:p w14:paraId="1BEDFE3A" w14:textId="77777777" w:rsidR="00211074" w:rsidRDefault="002C11D0">
            <w:pPr>
              <w:rPr>
                <w:lang w:val="en-US"/>
              </w:rPr>
            </w:pPr>
            <w:r>
              <w:rPr>
                <w:lang w:val="en-US"/>
              </w:rPr>
              <w:t>Sprint 2</w:t>
            </w:r>
            <w:r w:rsidR="00132693">
              <w:rPr>
                <w:lang w:val="en-US"/>
              </w:rPr>
              <w:t>:</w:t>
            </w:r>
          </w:p>
          <w:p w14:paraId="556EC557" w14:textId="77777777" w:rsidR="00551BBE" w:rsidRDefault="00551BBE">
            <w:pPr>
              <w:rPr>
                <w:lang w:val="en-US"/>
              </w:rPr>
            </w:pPr>
          </w:p>
          <w:p w14:paraId="33F6FB45" w14:textId="2BF15571" w:rsidR="005C3B93" w:rsidRPr="00E51434" w:rsidRDefault="008626A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</w:t>
            </w:r>
            <w:r w:rsidRPr="008626A6">
              <w:rPr>
                <w:b/>
                <w:bCs/>
                <w:lang w:val="en-US"/>
              </w:rPr>
              <w:t>onfiguring the project by introducing environment profiles and system variables</w:t>
            </w:r>
          </w:p>
        </w:tc>
        <w:tc>
          <w:tcPr>
            <w:tcW w:w="4414" w:type="dxa"/>
            <w:shd w:val="clear" w:color="auto" w:fill="D9F2D0" w:themeFill="accent6" w:themeFillTint="33"/>
          </w:tcPr>
          <w:p w14:paraId="1FC928A1" w14:textId="77777777" w:rsidR="0059244F" w:rsidRDefault="0059244F" w:rsidP="0059244F">
            <w:pPr>
              <w:pStyle w:val="Prrafodelista"/>
              <w:numPr>
                <w:ilvl w:val="0"/>
                <w:numId w:val="17"/>
              </w:numPr>
              <w:rPr>
                <w:lang w:val="en-US"/>
              </w:rPr>
            </w:pPr>
            <w:r w:rsidRPr="0059244F">
              <w:rPr>
                <w:lang w:val="en-US"/>
              </w:rPr>
              <w:t>Add profiles: dev, test, prod (YAML configs).</w:t>
            </w:r>
          </w:p>
          <w:p w14:paraId="7A86DB2E" w14:textId="77777777" w:rsidR="0059244F" w:rsidRDefault="0059244F" w:rsidP="0059244F">
            <w:pPr>
              <w:pStyle w:val="Prrafodelista"/>
              <w:numPr>
                <w:ilvl w:val="0"/>
                <w:numId w:val="17"/>
              </w:numPr>
              <w:rPr>
                <w:lang w:val="en-US"/>
              </w:rPr>
            </w:pPr>
            <w:r w:rsidRPr="0059244F">
              <w:rPr>
                <w:lang w:val="en-US"/>
              </w:rPr>
              <w:t>Use environment/system variables securely.</w:t>
            </w:r>
          </w:p>
          <w:p w14:paraId="453CE551" w14:textId="77777777" w:rsidR="0059244F" w:rsidRDefault="0059244F" w:rsidP="0059244F">
            <w:pPr>
              <w:pStyle w:val="Prrafodelista"/>
              <w:numPr>
                <w:ilvl w:val="0"/>
                <w:numId w:val="17"/>
              </w:numPr>
              <w:rPr>
                <w:lang w:val="en-US"/>
              </w:rPr>
            </w:pPr>
            <w:r w:rsidRPr="0059244F">
              <w:rPr>
                <w:lang w:val="en-US"/>
              </w:rPr>
              <w:t>Include configs in repo.</w:t>
            </w:r>
          </w:p>
          <w:p w14:paraId="379D49C9" w14:textId="77777777" w:rsidR="00756E18" w:rsidRDefault="0059244F" w:rsidP="0059244F">
            <w:pPr>
              <w:pStyle w:val="Prrafodelista"/>
              <w:numPr>
                <w:ilvl w:val="0"/>
                <w:numId w:val="17"/>
              </w:numPr>
              <w:rPr>
                <w:lang w:val="en-US"/>
              </w:rPr>
            </w:pPr>
            <w:r w:rsidRPr="0059244F">
              <w:rPr>
                <w:lang w:val="en-US"/>
              </w:rPr>
              <w:t>Partial peer reviews &amp; logs.</w:t>
            </w:r>
          </w:p>
          <w:p w14:paraId="5D57E2DF" w14:textId="77777777" w:rsidR="008F3DBB" w:rsidRDefault="0059244F" w:rsidP="0059244F">
            <w:pPr>
              <w:pStyle w:val="Prrafodelista"/>
              <w:numPr>
                <w:ilvl w:val="0"/>
                <w:numId w:val="17"/>
              </w:numPr>
              <w:rPr>
                <w:lang w:val="en-US"/>
              </w:rPr>
            </w:pPr>
            <w:r w:rsidRPr="0059244F">
              <w:rPr>
                <w:lang w:val="en-US"/>
              </w:rPr>
              <w:t>README section for profiles/env vars.</w:t>
            </w:r>
          </w:p>
          <w:p w14:paraId="251253C5" w14:textId="6D4A7ADA" w:rsidR="00D57748" w:rsidRPr="007A61C0" w:rsidRDefault="0059244F" w:rsidP="007A61C0">
            <w:pPr>
              <w:pStyle w:val="Prrafodelista"/>
              <w:numPr>
                <w:ilvl w:val="0"/>
                <w:numId w:val="17"/>
              </w:numPr>
              <w:rPr>
                <w:lang w:val="en-US"/>
              </w:rPr>
            </w:pPr>
            <w:r w:rsidRPr="00756E18">
              <w:rPr>
                <w:lang w:val="en-US"/>
              </w:rPr>
              <w:t>GitHub with correct configs (Digital NAO access).</w:t>
            </w:r>
          </w:p>
        </w:tc>
      </w:tr>
      <w:tr w:rsidR="00211074" w:rsidRPr="00F82BC0" w14:paraId="79E7BEEC" w14:textId="77777777" w:rsidTr="00A31B57">
        <w:tc>
          <w:tcPr>
            <w:tcW w:w="4414" w:type="dxa"/>
            <w:shd w:val="clear" w:color="auto" w:fill="FAE2D5" w:themeFill="accent2" w:themeFillTint="33"/>
          </w:tcPr>
          <w:p w14:paraId="7FA4D67C" w14:textId="77777777" w:rsidR="008E3635" w:rsidRDefault="002C11D0">
            <w:pPr>
              <w:rPr>
                <w:lang w:val="en-US"/>
              </w:rPr>
            </w:pPr>
            <w:r>
              <w:rPr>
                <w:lang w:val="en-US"/>
              </w:rPr>
              <w:t>Sprint 3</w:t>
            </w:r>
            <w:r w:rsidR="00132693">
              <w:rPr>
                <w:lang w:val="en-US"/>
              </w:rPr>
              <w:t>:</w:t>
            </w:r>
          </w:p>
          <w:p w14:paraId="38CFDEBE" w14:textId="77777777" w:rsidR="00E12502" w:rsidRDefault="00E12502">
            <w:pPr>
              <w:rPr>
                <w:lang w:val="en-US"/>
              </w:rPr>
            </w:pPr>
          </w:p>
          <w:p w14:paraId="53161A61" w14:textId="5158E649" w:rsidR="00E12502" w:rsidRPr="00810866" w:rsidRDefault="00C77D4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Testing </w:t>
            </w:r>
            <w:r w:rsidR="0059244F" w:rsidRPr="00810866">
              <w:rPr>
                <w:b/>
                <w:bCs/>
                <w:lang w:val="en-US"/>
              </w:rPr>
              <w:t xml:space="preserve"> API</w:t>
            </w:r>
          </w:p>
        </w:tc>
        <w:tc>
          <w:tcPr>
            <w:tcW w:w="4414" w:type="dxa"/>
            <w:shd w:val="clear" w:color="auto" w:fill="FAE2D5" w:themeFill="accent2" w:themeFillTint="33"/>
          </w:tcPr>
          <w:p w14:paraId="267F509F" w14:textId="77777777" w:rsidR="00CC3629" w:rsidRDefault="00CC3629" w:rsidP="00932913">
            <w:pPr>
              <w:rPr>
                <w:lang w:val="en-US"/>
              </w:rPr>
            </w:pPr>
          </w:p>
          <w:p w14:paraId="2FEF671B" w14:textId="77777777" w:rsidR="003C0D36" w:rsidRDefault="003C0D36" w:rsidP="003C0D36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 w:rsidRPr="003C0D36">
              <w:rPr>
                <w:lang w:val="en-US"/>
              </w:rPr>
              <w:t>OpenAPI/Swagger documentation.</w:t>
            </w:r>
          </w:p>
          <w:p w14:paraId="180465E2" w14:textId="77777777" w:rsidR="003C0D36" w:rsidRDefault="003C0D36" w:rsidP="003C0D36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 w:rsidRPr="003C0D36">
              <w:rPr>
                <w:lang w:val="en-US"/>
              </w:rPr>
              <w:t>Unit &amp; integration tests (success, edge, fail cases).</w:t>
            </w:r>
          </w:p>
          <w:p w14:paraId="55838F2B" w14:textId="77777777" w:rsidR="003C0D36" w:rsidRDefault="003C0D36" w:rsidP="003C0D36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 w:rsidRPr="003C0D36">
              <w:rPr>
                <w:lang w:val="en-US"/>
              </w:rPr>
              <w:t>Swagger config integrated.</w:t>
            </w:r>
          </w:p>
          <w:p w14:paraId="2E3A7A11" w14:textId="77777777" w:rsidR="000E01B5" w:rsidRDefault="003C0D36" w:rsidP="003C0D36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 w:rsidRPr="003C0D36">
              <w:rPr>
                <w:lang w:val="en-US"/>
              </w:rPr>
              <w:t>JUnit tests and scripts.</w:t>
            </w:r>
          </w:p>
          <w:p w14:paraId="413ADBB1" w14:textId="77777777" w:rsidR="000E01B5" w:rsidRDefault="003C0D36" w:rsidP="003C0D36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 w:rsidRPr="003C0D36">
              <w:rPr>
                <w:lang w:val="en-US"/>
              </w:rPr>
              <w:t>Quality checklist before completion.</w:t>
            </w:r>
          </w:p>
          <w:p w14:paraId="068D0879" w14:textId="77777777" w:rsidR="0059244F" w:rsidRDefault="003C0D36" w:rsidP="003C0D36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 w:rsidRPr="000E01B5">
              <w:rPr>
                <w:lang w:val="en-US"/>
              </w:rPr>
              <w:t>Upload Swagger + code to GitHub.</w:t>
            </w:r>
          </w:p>
          <w:p w14:paraId="11FEE018" w14:textId="7972B947" w:rsidR="00E75F3E" w:rsidRPr="0063745B" w:rsidRDefault="00E75F3E" w:rsidP="00E75F3E">
            <w:pPr>
              <w:pStyle w:val="Prrafodelista"/>
              <w:rPr>
                <w:lang w:val="en-US"/>
              </w:rPr>
            </w:pPr>
          </w:p>
        </w:tc>
      </w:tr>
      <w:tr w:rsidR="00211074" w:rsidRPr="00F82BC0" w14:paraId="74A14B39" w14:textId="77777777" w:rsidTr="00A31B57">
        <w:trPr>
          <w:trHeight w:val="1596"/>
        </w:trPr>
        <w:tc>
          <w:tcPr>
            <w:tcW w:w="4414" w:type="dxa"/>
            <w:shd w:val="clear" w:color="auto" w:fill="CAEDFB" w:themeFill="accent4" w:themeFillTint="33"/>
          </w:tcPr>
          <w:p w14:paraId="1ACB6FE9" w14:textId="77777777" w:rsidR="00211074" w:rsidRDefault="002C11D0">
            <w:pPr>
              <w:rPr>
                <w:lang w:val="en-US"/>
              </w:rPr>
            </w:pPr>
            <w:r>
              <w:rPr>
                <w:lang w:val="en-US"/>
              </w:rPr>
              <w:t>Final Project</w:t>
            </w:r>
            <w:r w:rsidR="00132693">
              <w:rPr>
                <w:lang w:val="en-US"/>
              </w:rPr>
              <w:t>:</w:t>
            </w:r>
          </w:p>
          <w:p w14:paraId="180089A0" w14:textId="77777777" w:rsidR="00C27ACE" w:rsidRDefault="00C27ACE">
            <w:pPr>
              <w:rPr>
                <w:lang w:val="en-US"/>
              </w:rPr>
            </w:pPr>
          </w:p>
          <w:p w14:paraId="31C87E00" w14:textId="74FDFA82" w:rsidR="00C27ACE" w:rsidRPr="007A050D" w:rsidRDefault="00C27ACE">
            <w:pPr>
              <w:rPr>
                <w:b/>
                <w:bCs/>
                <w:lang w:val="en-US"/>
              </w:rPr>
            </w:pPr>
            <w:r w:rsidRPr="00C27ACE">
              <w:rPr>
                <w:b/>
                <w:bCs/>
                <w:lang w:val="en-US"/>
              </w:rPr>
              <w:t xml:space="preserve">Document Analysis &amp; Results for </w:t>
            </w:r>
            <w:r w:rsidR="007A050D">
              <w:rPr>
                <w:b/>
                <w:bCs/>
                <w:lang w:val="en-US"/>
              </w:rPr>
              <w:t>the whole project</w:t>
            </w:r>
          </w:p>
        </w:tc>
        <w:tc>
          <w:tcPr>
            <w:tcW w:w="4414" w:type="dxa"/>
            <w:shd w:val="clear" w:color="auto" w:fill="CAEDFB" w:themeFill="accent4" w:themeFillTint="33"/>
          </w:tcPr>
          <w:p w14:paraId="2D029BE3" w14:textId="77777777" w:rsidR="00CC3629" w:rsidRDefault="00CC3629">
            <w:pPr>
              <w:rPr>
                <w:lang w:val="en-US"/>
              </w:rPr>
            </w:pPr>
          </w:p>
          <w:p w14:paraId="7396A0BC" w14:textId="7713E6FE" w:rsidR="00211074" w:rsidRPr="00FF6DEC" w:rsidRDefault="00FF6DEC" w:rsidP="000E01B5">
            <w:pPr>
              <w:pStyle w:val="Prrafodelista"/>
              <w:numPr>
                <w:ilvl w:val="0"/>
                <w:numId w:val="21"/>
              </w:numPr>
              <w:rPr>
                <w:lang w:val="en-US"/>
              </w:rPr>
            </w:pPr>
            <w:r w:rsidRPr="00FF6DEC">
              <w:rPr>
                <w:lang w:val="en-US"/>
              </w:rPr>
              <w:t xml:space="preserve">Make a video presentation explaning Analysis &amp; Result of the Challenge </w:t>
            </w:r>
            <w:r w:rsidR="000E01B5" w:rsidRPr="000E01B5">
              <w:rPr>
                <w:lang w:val="en-US"/>
              </w:rPr>
              <w:t>5</w:t>
            </w:r>
            <w:r w:rsidR="001B371C">
              <w:rPr>
                <w:lang w:val="en-US"/>
              </w:rPr>
              <w:t>.</w:t>
            </w:r>
          </w:p>
        </w:tc>
      </w:tr>
    </w:tbl>
    <w:p w14:paraId="70A370A3" w14:textId="77777777" w:rsidR="00CC3629" w:rsidRDefault="00CC3629">
      <w:pPr>
        <w:rPr>
          <w:lang w:val="en-US"/>
        </w:rPr>
      </w:pPr>
    </w:p>
    <w:p w14:paraId="0AEAD1D8" w14:textId="62B0850E" w:rsidR="00211074" w:rsidRDefault="00211074" w:rsidP="00D37EF9">
      <w:pPr>
        <w:pStyle w:val="Ttulo2"/>
        <w:rPr>
          <w:lang w:val="en-US"/>
        </w:rPr>
      </w:pPr>
      <w:r>
        <w:rPr>
          <w:lang w:val="en-US"/>
        </w:rPr>
        <w:lastRenderedPageBreak/>
        <w:t>Table</w:t>
      </w:r>
      <w:r w:rsidR="00771E4C">
        <w:rPr>
          <w:lang w:val="en-US"/>
        </w:rPr>
        <w:t xml:space="preserve"> 2</w:t>
      </w:r>
      <w:r w:rsidR="00465CF2">
        <w:rPr>
          <w:lang w:val="en-US"/>
        </w:rPr>
        <w:t>: Prioritize list</w:t>
      </w:r>
      <w:r w:rsidR="00EB09BE">
        <w:rPr>
          <w:lang w:val="en-US"/>
        </w:rPr>
        <w:t xml:space="preserve"> – Challenge 2</w:t>
      </w:r>
    </w:p>
    <w:p w14:paraId="7E3A756D" w14:textId="77777777" w:rsidR="00D37EF9" w:rsidRPr="00D37EF9" w:rsidRDefault="00D37EF9" w:rsidP="00D37EF9">
      <w:pPr>
        <w:rPr>
          <w:lang w:val="en-US"/>
        </w:r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124"/>
        <w:gridCol w:w="2900"/>
        <w:gridCol w:w="1563"/>
        <w:gridCol w:w="2241"/>
      </w:tblGrid>
      <w:tr w:rsidR="009F40A5" w14:paraId="11A74A1D" w14:textId="77777777" w:rsidTr="008B20EF">
        <w:tc>
          <w:tcPr>
            <w:tcW w:w="2124" w:type="dxa"/>
          </w:tcPr>
          <w:p w14:paraId="48759992" w14:textId="7A577567" w:rsidR="009F40A5" w:rsidRDefault="009F40A5" w:rsidP="009F40A5">
            <w:pPr>
              <w:rPr>
                <w:lang w:val="en-US"/>
              </w:rPr>
            </w:pPr>
            <w:r>
              <w:rPr>
                <w:lang w:val="en-US"/>
              </w:rPr>
              <w:t>Requirements</w:t>
            </w:r>
          </w:p>
        </w:tc>
        <w:tc>
          <w:tcPr>
            <w:tcW w:w="2900" w:type="dxa"/>
          </w:tcPr>
          <w:p w14:paraId="74E03E3E" w14:textId="360E2879" w:rsidR="009F40A5" w:rsidRDefault="009F40A5" w:rsidP="009F40A5">
            <w:pPr>
              <w:rPr>
                <w:lang w:val="en-US"/>
              </w:rPr>
            </w:pPr>
            <w:r>
              <w:t>Stages (Steps)</w:t>
            </w:r>
          </w:p>
        </w:tc>
        <w:tc>
          <w:tcPr>
            <w:tcW w:w="1563" w:type="dxa"/>
          </w:tcPr>
          <w:p w14:paraId="201B5D23" w14:textId="183778F0" w:rsidR="009F40A5" w:rsidRDefault="009F40A5" w:rsidP="009F40A5">
            <w:pPr>
              <w:rPr>
                <w:lang w:val="en-US"/>
              </w:rPr>
            </w:pPr>
            <w:r>
              <w:t>Time Estimation</w:t>
            </w:r>
          </w:p>
        </w:tc>
        <w:tc>
          <w:tcPr>
            <w:tcW w:w="2241" w:type="dxa"/>
          </w:tcPr>
          <w:p w14:paraId="7C34D39E" w14:textId="7006BF4E" w:rsidR="009F40A5" w:rsidRDefault="009F40A5" w:rsidP="009F40A5">
            <w:pPr>
              <w:rPr>
                <w:lang w:val="en-US"/>
              </w:rPr>
            </w:pPr>
            <w:r>
              <w:rPr>
                <w:lang w:val="en-US"/>
              </w:rPr>
              <w:t>Deliverables</w:t>
            </w:r>
          </w:p>
        </w:tc>
      </w:tr>
      <w:tr w:rsidR="008B20EF" w:rsidRPr="00F82BC0" w14:paraId="1FC32C53" w14:textId="77777777" w:rsidTr="008B20EF">
        <w:tc>
          <w:tcPr>
            <w:tcW w:w="2124" w:type="dxa"/>
            <w:shd w:val="clear" w:color="auto" w:fill="F5FAC8"/>
          </w:tcPr>
          <w:p w14:paraId="4DE92C81" w14:textId="3CDACBC4" w:rsidR="008B20EF" w:rsidRPr="000129BB" w:rsidRDefault="002B007E" w:rsidP="008B20EF">
            <w:pPr>
              <w:rPr>
                <w:lang w:val="en-US"/>
              </w:rPr>
            </w:pPr>
            <w:r>
              <w:t>Spring Boot Project Setup</w:t>
            </w:r>
          </w:p>
        </w:tc>
        <w:tc>
          <w:tcPr>
            <w:tcW w:w="2900" w:type="dxa"/>
            <w:shd w:val="clear" w:color="auto" w:fill="F5FAC8"/>
          </w:tcPr>
          <w:p w14:paraId="772325FB" w14:textId="7F7E5274" w:rsidR="008B20EF" w:rsidRPr="000D5C1D" w:rsidRDefault="002B007E" w:rsidP="008B20EF">
            <w:pPr>
              <w:rPr>
                <w:lang w:val="en-US"/>
              </w:rPr>
            </w:pPr>
            <w:r w:rsidRPr="002B007E">
              <w:rPr>
                <w:lang w:val="en-US"/>
              </w:rPr>
              <w:t>Create project using Spring Boot 3.0 and Java 17+, define structure and add README with usage and repo link.</w:t>
            </w:r>
          </w:p>
        </w:tc>
        <w:tc>
          <w:tcPr>
            <w:tcW w:w="1563" w:type="dxa"/>
            <w:shd w:val="clear" w:color="auto" w:fill="F5FAC8"/>
          </w:tcPr>
          <w:p w14:paraId="59104DA8" w14:textId="01BE6546" w:rsidR="008B20EF" w:rsidRDefault="008B20EF" w:rsidP="008B20EF">
            <w:r>
              <w:t>2h</w:t>
            </w:r>
          </w:p>
        </w:tc>
        <w:tc>
          <w:tcPr>
            <w:tcW w:w="2241" w:type="dxa"/>
            <w:shd w:val="clear" w:color="auto" w:fill="F5FAC8"/>
          </w:tcPr>
          <w:p w14:paraId="7D1EC046" w14:textId="2FAA5D5C" w:rsidR="008B20EF" w:rsidRDefault="002B007E" w:rsidP="008B20EF">
            <w:pPr>
              <w:rPr>
                <w:lang w:val="en-US"/>
              </w:rPr>
            </w:pPr>
            <w:r w:rsidRPr="002B007E">
              <w:rPr>
                <w:lang w:val="en-US"/>
              </w:rPr>
              <w:t>GitHub repo with initialized Spring Boot project.</w:t>
            </w:r>
          </w:p>
        </w:tc>
      </w:tr>
      <w:tr w:rsidR="002B007E" w:rsidRPr="006C101C" w14:paraId="5400B252" w14:textId="77777777" w:rsidTr="008B20EF">
        <w:tc>
          <w:tcPr>
            <w:tcW w:w="2124" w:type="dxa"/>
            <w:shd w:val="clear" w:color="auto" w:fill="F5FAC8"/>
          </w:tcPr>
          <w:p w14:paraId="3BB47071" w14:textId="35CC5EC5" w:rsidR="002B007E" w:rsidRDefault="002B007E" w:rsidP="002B007E">
            <w:r>
              <w:t>Order Entity &amp; Database Configuration</w:t>
            </w:r>
          </w:p>
        </w:tc>
        <w:tc>
          <w:tcPr>
            <w:tcW w:w="2900" w:type="dxa"/>
            <w:shd w:val="clear" w:color="auto" w:fill="F5FAC8"/>
          </w:tcPr>
          <w:p w14:paraId="144A6509" w14:textId="7C5C78AA" w:rsidR="002B007E" w:rsidRPr="00AE593A" w:rsidRDefault="002B007E" w:rsidP="002B007E">
            <w:pPr>
              <w:rPr>
                <w:lang w:val="en-US"/>
              </w:rPr>
            </w:pPr>
            <w:r w:rsidRPr="002B007E">
              <w:rPr>
                <w:lang w:val="en-US"/>
              </w:rPr>
              <w:t>Design Order entity, configure H2 for dev and PostgreSQL for prod.</w:t>
            </w:r>
          </w:p>
        </w:tc>
        <w:tc>
          <w:tcPr>
            <w:tcW w:w="1563" w:type="dxa"/>
            <w:shd w:val="clear" w:color="auto" w:fill="F5FAC8"/>
          </w:tcPr>
          <w:p w14:paraId="0512D6C6" w14:textId="028E0E71" w:rsidR="002B007E" w:rsidRDefault="002B007E" w:rsidP="002B007E">
            <w:r>
              <w:t>4h</w:t>
            </w:r>
          </w:p>
        </w:tc>
        <w:tc>
          <w:tcPr>
            <w:tcW w:w="2241" w:type="dxa"/>
            <w:shd w:val="clear" w:color="auto" w:fill="F5FAC8"/>
          </w:tcPr>
          <w:p w14:paraId="3EC62EDD" w14:textId="1ECCC21F" w:rsidR="002B007E" w:rsidRPr="00AE593A" w:rsidRDefault="002B007E" w:rsidP="002B007E">
            <w:pPr>
              <w:rPr>
                <w:lang w:val="en-US"/>
              </w:rPr>
            </w:pPr>
            <w:r w:rsidRPr="002B007E">
              <w:rPr>
                <w:lang w:val="en-US"/>
              </w:rPr>
              <w:t>Connected database and Order entity mapped.</w:t>
            </w:r>
          </w:p>
        </w:tc>
      </w:tr>
      <w:tr w:rsidR="002B007E" w:rsidRPr="006C101C" w14:paraId="3794D10F" w14:textId="77777777" w:rsidTr="008B20EF">
        <w:tc>
          <w:tcPr>
            <w:tcW w:w="2124" w:type="dxa"/>
            <w:shd w:val="clear" w:color="auto" w:fill="F5FAC8"/>
          </w:tcPr>
          <w:p w14:paraId="20C27C35" w14:textId="303FD42A" w:rsidR="002B007E" w:rsidRDefault="002B007E" w:rsidP="002B007E">
            <w:r>
              <w:t>CRUD REST Controller</w:t>
            </w:r>
          </w:p>
        </w:tc>
        <w:tc>
          <w:tcPr>
            <w:tcW w:w="2900" w:type="dxa"/>
            <w:shd w:val="clear" w:color="auto" w:fill="F5FAC8"/>
          </w:tcPr>
          <w:p w14:paraId="6023CC00" w14:textId="1BBB22E1" w:rsidR="002B007E" w:rsidRPr="00AE593A" w:rsidRDefault="002B007E" w:rsidP="002B007E">
            <w:pPr>
              <w:rPr>
                <w:lang w:val="en-US"/>
              </w:rPr>
            </w:pPr>
            <w:r w:rsidRPr="002B007E">
              <w:rPr>
                <w:lang w:val="en-US"/>
              </w:rPr>
              <w:t>Implement controller with Create, Read, Update, Delete endpoints.</w:t>
            </w:r>
          </w:p>
        </w:tc>
        <w:tc>
          <w:tcPr>
            <w:tcW w:w="1563" w:type="dxa"/>
            <w:shd w:val="clear" w:color="auto" w:fill="F5FAC8"/>
          </w:tcPr>
          <w:p w14:paraId="58561888" w14:textId="7535E07C" w:rsidR="002B007E" w:rsidRDefault="002B007E" w:rsidP="002B007E">
            <w:r>
              <w:t>3h</w:t>
            </w:r>
          </w:p>
        </w:tc>
        <w:tc>
          <w:tcPr>
            <w:tcW w:w="2241" w:type="dxa"/>
            <w:shd w:val="clear" w:color="auto" w:fill="F5FAC8"/>
          </w:tcPr>
          <w:p w14:paraId="79F7EEE5" w14:textId="2EF1F194" w:rsidR="002B007E" w:rsidRPr="00AE593A" w:rsidRDefault="002B007E" w:rsidP="002B007E">
            <w:pPr>
              <w:rPr>
                <w:lang w:val="en-US"/>
              </w:rPr>
            </w:pPr>
            <w:r w:rsidRPr="002B007E">
              <w:rPr>
                <w:lang w:val="en-US"/>
              </w:rPr>
              <w:t>Functional CRUD API for Orders.</w:t>
            </w:r>
          </w:p>
        </w:tc>
      </w:tr>
      <w:tr w:rsidR="002B007E" w:rsidRPr="006C101C" w14:paraId="0C5EC418" w14:textId="77777777" w:rsidTr="008B20EF">
        <w:tc>
          <w:tcPr>
            <w:tcW w:w="2124" w:type="dxa"/>
            <w:shd w:val="clear" w:color="auto" w:fill="F5FAC8"/>
          </w:tcPr>
          <w:p w14:paraId="7CE93F2B" w14:textId="12CD9069" w:rsidR="002B007E" w:rsidRDefault="002B007E" w:rsidP="002B007E">
            <w:r>
              <w:t>Startup Script &amp; Execution</w:t>
            </w:r>
          </w:p>
        </w:tc>
        <w:tc>
          <w:tcPr>
            <w:tcW w:w="2900" w:type="dxa"/>
            <w:shd w:val="clear" w:color="auto" w:fill="F5FAC8"/>
          </w:tcPr>
          <w:p w14:paraId="1B293EDF" w14:textId="7329D738" w:rsidR="002B007E" w:rsidRPr="00AE593A" w:rsidRDefault="002B007E" w:rsidP="002B007E">
            <w:pPr>
              <w:rPr>
                <w:lang w:val="en-US"/>
              </w:rPr>
            </w:pPr>
            <w:r w:rsidRPr="002B007E">
              <w:rPr>
                <w:lang w:val="en-US"/>
              </w:rPr>
              <w:t>Develop scripts to start application and configure env variables.</w:t>
            </w:r>
          </w:p>
        </w:tc>
        <w:tc>
          <w:tcPr>
            <w:tcW w:w="1563" w:type="dxa"/>
            <w:shd w:val="clear" w:color="auto" w:fill="F5FAC8"/>
          </w:tcPr>
          <w:p w14:paraId="185DBA5F" w14:textId="27327FB3" w:rsidR="002B007E" w:rsidRDefault="002B007E" w:rsidP="002B007E">
            <w:r>
              <w:t>1h</w:t>
            </w:r>
          </w:p>
        </w:tc>
        <w:tc>
          <w:tcPr>
            <w:tcW w:w="2241" w:type="dxa"/>
            <w:shd w:val="clear" w:color="auto" w:fill="F5FAC8"/>
          </w:tcPr>
          <w:p w14:paraId="5EC37B51" w14:textId="5759AF59" w:rsidR="002B007E" w:rsidRPr="00AE593A" w:rsidRDefault="002B007E" w:rsidP="002B007E">
            <w:pPr>
              <w:rPr>
                <w:lang w:val="en-US"/>
              </w:rPr>
            </w:pPr>
            <w:r w:rsidRPr="002B007E">
              <w:rPr>
                <w:lang w:val="en-US"/>
              </w:rPr>
              <w:t>start-dev.bat / start-dev.sh and usage notes.</w:t>
            </w:r>
          </w:p>
        </w:tc>
      </w:tr>
      <w:tr w:rsidR="002B007E" w:rsidRPr="006C101C" w14:paraId="304B96A1" w14:textId="77777777" w:rsidTr="008B20EF">
        <w:tc>
          <w:tcPr>
            <w:tcW w:w="2124" w:type="dxa"/>
            <w:shd w:val="clear" w:color="auto" w:fill="F5FAC8"/>
          </w:tcPr>
          <w:p w14:paraId="752EA90B" w14:textId="26A8C173" w:rsidR="002B007E" w:rsidRDefault="002B007E" w:rsidP="002B007E">
            <w:r>
              <w:t>Postman Collection</w:t>
            </w:r>
          </w:p>
        </w:tc>
        <w:tc>
          <w:tcPr>
            <w:tcW w:w="2900" w:type="dxa"/>
            <w:shd w:val="clear" w:color="auto" w:fill="F5FAC8"/>
          </w:tcPr>
          <w:p w14:paraId="1A17F3F9" w14:textId="331223A2" w:rsidR="002B007E" w:rsidRPr="00AE593A" w:rsidRDefault="002B007E" w:rsidP="002B007E">
            <w:pPr>
              <w:rPr>
                <w:lang w:val="en-US"/>
              </w:rPr>
            </w:pPr>
            <w:r w:rsidRPr="002B007E">
              <w:rPr>
                <w:lang w:val="en-US"/>
              </w:rPr>
              <w:t>Create Postman requests for CRUD operations with examples and comments.</w:t>
            </w:r>
          </w:p>
        </w:tc>
        <w:tc>
          <w:tcPr>
            <w:tcW w:w="1563" w:type="dxa"/>
            <w:shd w:val="clear" w:color="auto" w:fill="F5FAC8"/>
          </w:tcPr>
          <w:p w14:paraId="23F75D5E" w14:textId="59EDC2EF" w:rsidR="002B007E" w:rsidRDefault="002B007E" w:rsidP="002B007E">
            <w:r>
              <w:t>2h</w:t>
            </w:r>
          </w:p>
        </w:tc>
        <w:tc>
          <w:tcPr>
            <w:tcW w:w="2241" w:type="dxa"/>
            <w:shd w:val="clear" w:color="auto" w:fill="F5FAC8"/>
          </w:tcPr>
          <w:p w14:paraId="63C5A4AE" w14:textId="115C36CD" w:rsidR="002B007E" w:rsidRPr="00AE593A" w:rsidRDefault="002B007E" w:rsidP="002B007E">
            <w:pPr>
              <w:rPr>
                <w:lang w:val="en-US"/>
              </w:rPr>
            </w:pPr>
            <w:r>
              <w:t>Postman collection JSON uploaded.</w:t>
            </w:r>
          </w:p>
        </w:tc>
      </w:tr>
      <w:tr w:rsidR="002B007E" w:rsidRPr="006C101C" w14:paraId="6DB86D1A" w14:textId="77777777" w:rsidTr="008B20EF">
        <w:tc>
          <w:tcPr>
            <w:tcW w:w="2124" w:type="dxa"/>
            <w:shd w:val="clear" w:color="auto" w:fill="F5FAC8"/>
          </w:tcPr>
          <w:p w14:paraId="767007FD" w14:textId="19AF0023" w:rsidR="002B007E" w:rsidRDefault="002B007E" w:rsidP="002B007E">
            <w:r>
              <w:t>Code Documentation (JavaDoc)</w:t>
            </w:r>
          </w:p>
        </w:tc>
        <w:tc>
          <w:tcPr>
            <w:tcW w:w="2900" w:type="dxa"/>
            <w:shd w:val="clear" w:color="auto" w:fill="F5FAC8"/>
          </w:tcPr>
          <w:p w14:paraId="42EF7D34" w14:textId="69A4F1E3" w:rsidR="002B007E" w:rsidRPr="00AE593A" w:rsidRDefault="002B007E" w:rsidP="002B007E">
            <w:pPr>
              <w:rPr>
                <w:lang w:val="en-US"/>
              </w:rPr>
            </w:pPr>
            <w:r w:rsidRPr="002B007E">
              <w:rPr>
                <w:lang w:val="en-US"/>
              </w:rPr>
              <w:t>Add JavaDoc comments and ensure naming conventions.</w:t>
            </w:r>
          </w:p>
        </w:tc>
        <w:tc>
          <w:tcPr>
            <w:tcW w:w="1563" w:type="dxa"/>
            <w:shd w:val="clear" w:color="auto" w:fill="F5FAC8"/>
          </w:tcPr>
          <w:p w14:paraId="78A31D50" w14:textId="77E093FD" w:rsidR="002B007E" w:rsidRDefault="002B007E" w:rsidP="002B007E">
            <w:r>
              <w:t>2h</w:t>
            </w:r>
          </w:p>
        </w:tc>
        <w:tc>
          <w:tcPr>
            <w:tcW w:w="2241" w:type="dxa"/>
            <w:shd w:val="clear" w:color="auto" w:fill="F5FAC8"/>
          </w:tcPr>
          <w:p w14:paraId="24A875B5" w14:textId="7D9A3AC8" w:rsidR="002B007E" w:rsidRPr="00AE593A" w:rsidRDefault="002B007E" w:rsidP="002B007E">
            <w:pPr>
              <w:rPr>
                <w:lang w:val="en-US"/>
              </w:rPr>
            </w:pPr>
            <w:r>
              <w:t>Documented source code.</w:t>
            </w:r>
          </w:p>
        </w:tc>
      </w:tr>
      <w:tr w:rsidR="008B20EF" w:rsidRPr="00F82BC0" w14:paraId="3F23AAAC" w14:textId="77777777" w:rsidTr="008B20EF">
        <w:tc>
          <w:tcPr>
            <w:tcW w:w="2124" w:type="dxa"/>
            <w:shd w:val="clear" w:color="auto" w:fill="F5FAC8"/>
          </w:tcPr>
          <w:p w14:paraId="4F29BD83" w14:textId="198F422D" w:rsidR="008B20EF" w:rsidRDefault="002B007E" w:rsidP="008B20EF">
            <w:pPr>
              <w:rPr>
                <w:lang w:val="en-US"/>
              </w:rPr>
            </w:pPr>
            <w:r>
              <w:t>Decision Log</w:t>
            </w:r>
          </w:p>
        </w:tc>
        <w:tc>
          <w:tcPr>
            <w:tcW w:w="2900" w:type="dxa"/>
            <w:shd w:val="clear" w:color="auto" w:fill="F5FAC8"/>
          </w:tcPr>
          <w:p w14:paraId="12E5E11F" w14:textId="666B3881" w:rsidR="008B20EF" w:rsidRPr="00CF3210" w:rsidRDefault="002B007E" w:rsidP="008B20EF">
            <w:pPr>
              <w:rPr>
                <w:lang w:val="en-US"/>
              </w:rPr>
            </w:pPr>
            <w:r w:rsidRPr="002B007E">
              <w:rPr>
                <w:lang w:val="en-US"/>
              </w:rPr>
              <w:t>Document key decisions and justifications.</w:t>
            </w:r>
          </w:p>
        </w:tc>
        <w:tc>
          <w:tcPr>
            <w:tcW w:w="1563" w:type="dxa"/>
            <w:shd w:val="clear" w:color="auto" w:fill="F5FAC8"/>
          </w:tcPr>
          <w:p w14:paraId="4049DC5B" w14:textId="1ABCF054" w:rsidR="008B20EF" w:rsidRDefault="002B007E" w:rsidP="008B20EF">
            <w:r>
              <w:t>1h</w:t>
            </w:r>
          </w:p>
        </w:tc>
        <w:tc>
          <w:tcPr>
            <w:tcW w:w="2241" w:type="dxa"/>
            <w:shd w:val="clear" w:color="auto" w:fill="F5FAC8"/>
          </w:tcPr>
          <w:p w14:paraId="3D1A906E" w14:textId="409E2CFD" w:rsidR="008B20EF" w:rsidRPr="00CF3210" w:rsidRDefault="002B007E" w:rsidP="008B20EF">
            <w:pPr>
              <w:rPr>
                <w:lang w:val="en-US"/>
              </w:rPr>
            </w:pPr>
            <w:r w:rsidRPr="002B007E">
              <w:rPr>
                <w:lang w:val="en-US"/>
              </w:rPr>
              <w:t>decision-log.md file in docs folder.</w:t>
            </w:r>
          </w:p>
        </w:tc>
      </w:tr>
      <w:tr w:rsidR="008B20EF" w:rsidRPr="008877F6" w14:paraId="20C6A00B" w14:textId="77777777" w:rsidTr="008B20EF">
        <w:tc>
          <w:tcPr>
            <w:tcW w:w="2124" w:type="dxa"/>
            <w:shd w:val="clear" w:color="auto" w:fill="D9F2D0" w:themeFill="accent6" w:themeFillTint="33"/>
          </w:tcPr>
          <w:p w14:paraId="59D2FBCC" w14:textId="30024F1E" w:rsidR="008B20EF" w:rsidRDefault="00E91748" w:rsidP="008B20EF">
            <w:pPr>
              <w:rPr>
                <w:lang w:val="en-US"/>
              </w:rPr>
            </w:pPr>
            <w:r>
              <w:t>Environment Profiles</w:t>
            </w:r>
          </w:p>
        </w:tc>
        <w:tc>
          <w:tcPr>
            <w:tcW w:w="2900" w:type="dxa"/>
            <w:shd w:val="clear" w:color="auto" w:fill="D9F2D0" w:themeFill="accent6" w:themeFillTint="33"/>
          </w:tcPr>
          <w:p w14:paraId="160201E7" w14:textId="5B279DA4" w:rsidR="008B20EF" w:rsidRPr="00284FA8" w:rsidRDefault="00E91748" w:rsidP="008B20EF">
            <w:pPr>
              <w:rPr>
                <w:lang w:val="en-US"/>
              </w:rPr>
            </w:pPr>
            <w:r w:rsidRPr="00E91748">
              <w:rPr>
                <w:lang w:val="en-US"/>
              </w:rPr>
              <w:t>Create application-dev.yml, application-test.yml, and application-prod.yml files with environment configs.</w:t>
            </w:r>
          </w:p>
        </w:tc>
        <w:tc>
          <w:tcPr>
            <w:tcW w:w="1563" w:type="dxa"/>
            <w:shd w:val="clear" w:color="auto" w:fill="D9F2D0" w:themeFill="accent6" w:themeFillTint="33"/>
          </w:tcPr>
          <w:p w14:paraId="241081DD" w14:textId="7B67E736" w:rsidR="008B20EF" w:rsidRDefault="008B20EF" w:rsidP="008B20EF">
            <w:r>
              <w:t>3h</w:t>
            </w:r>
          </w:p>
        </w:tc>
        <w:tc>
          <w:tcPr>
            <w:tcW w:w="2241" w:type="dxa"/>
            <w:shd w:val="clear" w:color="auto" w:fill="D9F2D0" w:themeFill="accent6" w:themeFillTint="33"/>
          </w:tcPr>
          <w:p w14:paraId="1090DEF9" w14:textId="04091EF1" w:rsidR="008B20EF" w:rsidRPr="001356D3" w:rsidRDefault="00E91748" w:rsidP="008B20EF">
            <w:pPr>
              <w:rPr>
                <w:lang w:val="en-US"/>
              </w:rPr>
            </w:pPr>
            <w:r w:rsidRPr="00E91748">
              <w:rPr>
                <w:lang w:val="en-US"/>
              </w:rPr>
              <w:t>Three environment-specific config files.</w:t>
            </w:r>
          </w:p>
        </w:tc>
      </w:tr>
      <w:tr w:rsidR="008B20EF" w:rsidRPr="005F5E2C" w14:paraId="6310B581" w14:textId="77777777" w:rsidTr="008B20EF">
        <w:tc>
          <w:tcPr>
            <w:tcW w:w="2124" w:type="dxa"/>
            <w:shd w:val="clear" w:color="auto" w:fill="D9F2D0" w:themeFill="accent6" w:themeFillTint="33"/>
          </w:tcPr>
          <w:p w14:paraId="7EF69890" w14:textId="0052996C" w:rsidR="008B20EF" w:rsidRPr="008C14A6" w:rsidRDefault="00E91748" w:rsidP="008B20EF">
            <w:pPr>
              <w:rPr>
                <w:lang w:val="en-US"/>
              </w:rPr>
            </w:pPr>
            <w:r>
              <w:t>System Variables</w:t>
            </w:r>
          </w:p>
        </w:tc>
        <w:tc>
          <w:tcPr>
            <w:tcW w:w="2900" w:type="dxa"/>
            <w:shd w:val="clear" w:color="auto" w:fill="D9F2D0" w:themeFill="accent6" w:themeFillTint="33"/>
          </w:tcPr>
          <w:p w14:paraId="10056BF7" w14:textId="1F80241F" w:rsidR="008B20EF" w:rsidRPr="00284FA8" w:rsidRDefault="00E91748" w:rsidP="008B20EF">
            <w:pPr>
              <w:rPr>
                <w:lang w:val="en-US"/>
              </w:rPr>
            </w:pPr>
            <w:r w:rsidRPr="00E91748">
              <w:rPr>
                <w:lang w:val="en-US"/>
              </w:rPr>
              <w:t>Implement and test environment variable loading for sensitive data.</w:t>
            </w:r>
          </w:p>
        </w:tc>
        <w:tc>
          <w:tcPr>
            <w:tcW w:w="1563" w:type="dxa"/>
            <w:shd w:val="clear" w:color="auto" w:fill="D9F2D0" w:themeFill="accent6" w:themeFillTint="33"/>
          </w:tcPr>
          <w:p w14:paraId="2B57E86F" w14:textId="3A11AE27" w:rsidR="008B20EF" w:rsidRDefault="008B20EF" w:rsidP="008B20EF">
            <w:r>
              <w:t>2h</w:t>
            </w:r>
          </w:p>
        </w:tc>
        <w:tc>
          <w:tcPr>
            <w:tcW w:w="2241" w:type="dxa"/>
            <w:shd w:val="clear" w:color="auto" w:fill="D9F2D0" w:themeFill="accent6" w:themeFillTint="33"/>
          </w:tcPr>
          <w:p w14:paraId="035806FC" w14:textId="306191F7" w:rsidR="008B20EF" w:rsidRPr="001356D3" w:rsidRDefault="00E91748" w:rsidP="008B20EF">
            <w:pPr>
              <w:rPr>
                <w:lang w:val="en-US"/>
              </w:rPr>
            </w:pPr>
            <w:r>
              <w:t>Secure env variable setup.</w:t>
            </w:r>
          </w:p>
        </w:tc>
      </w:tr>
      <w:tr w:rsidR="008B20EF" w:rsidRPr="008877F6" w14:paraId="34EAA2FA" w14:textId="77777777" w:rsidTr="008B20EF">
        <w:tc>
          <w:tcPr>
            <w:tcW w:w="2124" w:type="dxa"/>
            <w:shd w:val="clear" w:color="auto" w:fill="D9F2D0" w:themeFill="accent6" w:themeFillTint="33"/>
          </w:tcPr>
          <w:p w14:paraId="13100C67" w14:textId="16CCD3AE" w:rsidR="008B20EF" w:rsidRPr="008C14A6" w:rsidRDefault="00E91748" w:rsidP="008B20EF">
            <w:pPr>
              <w:rPr>
                <w:lang w:val="en-US"/>
              </w:rPr>
            </w:pPr>
            <w:r>
              <w:t>Partial Peer Reviews</w:t>
            </w:r>
          </w:p>
        </w:tc>
        <w:tc>
          <w:tcPr>
            <w:tcW w:w="2900" w:type="dxa"/>
            <w:shd w:val="clear" w:color="auto" w:fill="D9F2D0" w:themeFill="accent6" w:themeFillTint="33"/>
          </w:tcPr>
          <w:p w14:paraId="5057D1DC" w14:textId="45F78213" w:rsidR="008B20EF" w:rsidRPr="00284FA8" w:rsidRDefault="00E91748" w:rsidP="008B20EF">
            <w:pPr>
              <w:rPr>
                <w:lang w:val="en-US"/>
              </w:rPr>
            </w:pPr>
            <w:r w:rsidRPr="00E91748">
              <w:rPr>
                <w:lang w:val="en-US"/>
              </w:rPr>
              <w:t>Perform code reviews and document detected issues and fixes.</w:t>
            </w:r>
          </w:p>
        </w:tc>
        <w:tc>
          <w:tcPr>
            <w:tcW w:w="1563" w:type="dxa"/>
            <w:shd w:val="clear" w:color="auto" w:fill="D9F2D0" w:themeFill="accent6" w:themeFillTint="33"/>
          </w:tcPr>
          <w:p w14:paraId="45CE9DF3" w14:textId="6C028D6B" w:rsidR="008B20EF" w:rsidRDefault="00E91748" w:rsidP="008B20EF">
            <w:r>
              <w:t>2h</w:t>
            </w:r>
          </w:p>
        </w:tc>
        <w:tc>
          <w:tcPr>
            <w:tcW w:w="2241" w:type="dxa"/>
            <w:shd w:val="clear" w:color="auto" w:fill="D9F2D0" w:themeFill="accent6" w:themeFillTint="33"/>
          </w:tcPr>
          <w:p w14:paraId="194987C7" w14:textId="249900D8" w:rsidR="008B20EF" w:rsidRPr="00260327" w:rsidRDefault="00E91748" w:rsidP="008B20EF">
            <w:pPr>
              <w:rPr>
                <w:lang w:val="en-US"/>
              </w:rPr>
            </w:pPr>
            <w:r w:rsidRPr="00E91748">
              <w:rPr>
                <w:lang w:val="en-US"/>
              </w:rPr>
              <w:t>peer-reviews.md with findings.</w:t>
            </w:r>
          </w:p>
        </w:tc>
      </w:tr>
      <w:tr w:rsidR="008B20EF" w:rsidRPr="00F82BC0" w14:paraId="40CC29A6" w14:textId="77777777" w:rsidTr="008B20EF">
        <w:tc>
          <w:tcPr>
            <w:tcW w:w="2124" w:type="dxa"/>
            <w:shd w:val="clear" w:color="auto" w:fill="D9F2D0" w:themeFill="accent6" w:themeFillTint="33"/>
          </w:tcPr>
          <w:p w14:paraId="287B27D0" w14:textId="5F987BA8" w:rsidR="008B20EF" w:rsidRPr="001C2AEB" w:rsidRDefault="00E91748" w:rsidP="008B20EF">
            <w:pPr>
              <w:rPr>
                <w:lang w:val="en-US"/>
              </w:rPr>
            </w:pPr>
            <w:r>
              <w:t>Documentation Update</w:t>
            </w:r>
          </w:p>
        </w:tc>
        <w:tc>
          <w:tcPr>
            <w:tcW w:w="2900" w:type="dxa"/>
            <w:shd w:val="clear" w:color="auto" w:fill="D9F2D0" w:themeFill="accent6" w:themeFillTint="33"/>
          </w:tcPr>
          <w:p w14:paraId="042BE0EA" w14:textId="072CF25D" w:rsidR="008B20EF" w:rsidRPr="009F40A5" w:rsidRDefault="00E91748" w:rsidP="008B20EF">
            <w:pPr>
              <w:rPr>
                <w:lang w:val="en-US"/>
              </w:rPr>
            </w:pPr>
            <w:r w:rsidRPr="00E91748">
              <w:rPr>
                <w:lang w:val="en-US"/>
              </w:rPr>
              <w:t>Expand README with profile usage and environment setup instructions.</w:t>
            </w:r>
          </w:p>
        </w:tc>
        <w:tc>
          <w:tcPr>
            <w:tcW w:w="1563" w:type="dxa"/>
            <w:shd w:val="clear" w:color="auto" w:fill="D9F2D0" w:themeFill="accent6" w:themeFillTint="33"/>
          </w:tcPr>
          <w:p w14:paraId="394C65ED" w14:textId="46EFD4C1" w:rsidR="008B20EF" w:rsidRDefault="00E91748" w:rsidP="008B20EF">
            <w:r>
              <w:t>1h</w:t>
            </w:r>
          </w:p>
        </w:tc>
        <w:tc>
          <w:tcPr>
            <w:tcW w:w="2241" w:type="dxa"/>
            <w:shd w:val="clear" w:color="auto" w:fill="D9F2D0" w:themeFill="accent6" w:themeFillTint="33"/>
          </w:tcPr>
          <w:p w14:paraId="71E03131" w14:textId="191FF651" w:rsidR="008B20EF" w:rsidRPr="00FA09BA" w:rsidRDefault="00E91748" w:rsidP="008B20EF">
            <w:pPr>
              <w:rPr>
                <w:lang w:val="en-US"/>
              </w:rPr>
            </w:pPr>
            <w:r>
              <w:t>Updated README.md.</w:t>
            </w:r>
          </w:p>
        </w:tc>
      </w:tr>
      <w:tr w:rsidR="00E91748" w:rsidRPr="006C101C" w14:paraId="24595A13" w14:textId="77777777" w:rsidTr="008B20EF">
        <w:tc>
          <w:tcPr>
            <w:tcW w:w="2124" w:type="dxa"/>
            <w:shd w:val="clear" w:color="auto" w:fill="D9F2D0" w:themeFill="accent6" w:themeFillTint="33"/>
          </w:tcPr>
          <w:p w14:paraId="185DA0FE" w14:textId="7A394648" w:rsidR="00E91748" w:rsidRDefault="00E91748" w:rsidP="00E91748">
            <w:r>
              <w:t>Version Control &amp; Upload</w:t>
            </w:r>
          </w:p>
        </w:tc>
        <w:tc>
          <w:tcPr>
            <w:tcW w:w="2900" w:type="dxa"/>
            <w:shd w:val="clear" w:color="auto" w:fill="D9F2D0" w:themeFill="accent6" w:themeFillTint="33"/>
          </w:tcPr>
          <w:p w14:paraId="5AF5DC41" w14:textId="024A3597" w:rsidR="00E91748" w:rsidRPr="008B20EF" w:rsidRDefault="00E91748" w:rsidP="00E91748">
            <w:pPr>
              <w:rPr>
                <w:lang w:val="en-US"/>
              </w:rPr>
            </w:pPr>
            <w:r w:rsidRPr="00E91748">
              <w:rPr>
                <w:lang w:val="en-US"/>
              </w:rPr>
              <w:t>Push updated code and ensure Digital NAO access.</w:t>
            </w:r>
          </w:p>
        </w:tc>
        <w:tc>
          <w:tcPr>
            <w:tcW w:w="1563" w:type="dxa"/>
            <w:shd w:val="clear" w:color="auto" w:fill="D9F2D0" w:themeFill="accent6" w:themeFillTint="33"/>
          </w:tcPr>
          <w:p w14:paraId="250F9B5B" w14:textId="73F69807" w:rsidR="00E91748" w:rsidRDefault="00E91748" w:rsidP="00E91748">
            <w:r>
              <w:t>0.5h</w:t>
            </w:r>
          </w:p>
        </w:tc>
        <w:tc>
          <w:tcPr>
            <w:tcW w:w="2241" w:type="dxa"/>
            <w:shd w:val="clear" w:color="auto" w:fill="D9F2D0" w:themeFill="accent6" w:themeFillTint="33"/>
          </w:tcPr>
          <w:p w14:paraId="62C7C18E" w14:textId="56332AE5" w:rsidR="00E91748" w:rsidRPr="008B20EF" w:rsidRDefault="00E91748" w:rsidP="00E91748">
            <w:pPr>
              <w:rPr>
                <w:lang w:val="en-US"/>
              </w:rPr>
            </w:pPr>
            <w:r>
              <w:t>Updated GitHub repo accessible.</w:t>
            </w:r>
          </w:p>
        </w:tc>
      </w:tr>
      <w:tr w:rsidR="008B20EF" w:rsidRPr="008877F6" w14:paraId="3C99FE80" w14:textId="77777777" w:rsidTr="008B20EF">
        <w:tc>
          <w:tcPr>
            <w:tcW w:w="2124" w:type="dxa"/>
            <w:shd w:val="clear" w:color="auto" w:fill="D9F2D0" w:themeFill="accent6" w:themeFillTint="33"/>
          </w:tcPr>
          <w:p w14:paraId="7366A117" w14:textId="49E82DBA" w:rsidR="008B20EF" w:rsidRPr="001C2AEB" w:rsidRDefault="00E91748" w:rsidP="008B20EF">
            <w:pPr>
              <w:rPr>
                <w:lang w:val="en-US"/>
              </w:rPr>
            </w:pPr>
            <w:r>
              <w:t>Environment Profiles</w:t>
            </w:r>
          </w:p>
        </w:tc>
        <w:tc>
          <w:tcPr>
            <w:tcW w:w="2900" w:type="dxa"/>
            <w:shd w:val="clear" w:color="auto" w:fill="D9F2D0" w:themeFill="accent6" w:themeFillTint="33"/>
          </w:tcPr>
          <w:p w14:paraId="170D92DF" w14:textId="094687C9" w:rsidR="008B20EF" w:rsidRPr="000B485D" w:rsidRDefault="00E91748" w:rsidP="008B20EF">
            <w:pPr>
              <w:rPr>
                <w:lang w:val="en-US"/>
              </w:rPr>
            </w:pPr>
            <w:r w:rsidRPr="00E91748">
              <w:rPr>
                <w:lang w:val="en-US"/>
              </w:rPr>
              <w:t>Create application-dev.yml, application-test.yml, and application-prod.yml files with environment configs.</w:t>
            </w:r>
          </w:p>
        </w:tc>
        <w:tc>
          <w:tcPr>
            <w:tcW w:w="1563" w:type="dxa"/>
            <w:shd w:val="clear" w:color="auto" w:fill="D9F2D0" w:themeFill="accent6" w:themeFillTint="33"/>
          </w:tcPr>
          <w:p w14:paraId="3BE12B7C" w14:textId="66023889" w:rsidR="008B20EF" w:rsidRDefault="00E91748" w:rsidP="008B20EF">
            <w:r>
              <w:t>3h</w:t>
            </w:r>
          </w:p>
        </w:tc>
        <w:tc>
          <w:tcPr>
            <w:tcW w:w="2241" w:type="dxa"/>
            <w:shd w:val="clear" w:color="auto" w:fill="D9F2D0" w:themeFill="accent6" w:themeFillTint="33"/>
          </w:tcPr>
          <w:p w14:paraId="00C26499" w14:textId="6DF9E4C1" w:rsidR="008B20EF" w:rsidRPr="00FA09BA" w:rsidRDefault="00E91748" w:rsidP="008B20EF">
            <w:pPr>
              <w:rPr>
                <w:lang w:val="en-US"/>
              </w:rPr>
            </w:pPr>
            <w:r w:rsidRPr="00E91748">
              <w:rPr>
                <w:lang w:val="en-US"/>
              </w:rPr>
              <w:t>Three environment-specific config files.</w:t>
            </w:r>
          </w:p>
        </w:tc>
      </w:tr>
      <w:tr w:rsidR="008B20EF" w14:paraId="3E948812" w14:textId="77777777" w:rsidTr="008B20EF">
        <w:tc>
          <w:tcPr>
            <w:tcW w:w="2124" w:type="dxa"/>
            <w:shd w:val="clear" w:color="auto" w:fill="FAE2D5" w:themeFill="accent2" w:themeFillTint="33"/>
          </w:tcPr>
          <w:p w14:paraId="308D272B" w14:textId="03D7BA48" w:rsidR="008B20EF" w:rsidRPr="00243EAF" w:rsidRDefault="001F06DF" w:rsidP="008B20EF">
            <w:pPr>
              <w:rPr>
                <w:lang w:val="en-US"/>
              </w:rPr>
            </w:pPr>
            <w:r>
              <w:t>OpenAPI / Swagger Integration</w:t>
            </w:r>
          </w:p>
        </w:tc>
        <w:tc>
          <w:tcPr>
            <w:tcW w:w="2900" w:type="dxa"/>
            <w:shd w:val="clear" w:color="auto" w:fill="FAE2D5" w:themeFill="accent2" w:themeFillTint="33"/>
          </w:tcPr>
          <w:p w14:paraId="7100DD1E" w14:textId="7AF7ADAA" w:rsidR="008B20EF" w:rsidRPr="00F9789F" w:rsidRDefault="001F06DF" w:rsidP="008B20EF">
            <w:pPr>
              <w:rPr>
                <w:lang w:val="en-US"/>
              </w:rPr>
            </w:pPr>
            <w:r w:rsidRPr="001F06DF">
              <w:rPr>
                <w:lang w:val="en-US"/>
              </w:rPr>
              <w:t>Integrate Swagger for API documentation and validation.</w:t>
            </w:r>
          </w:p>
        </w:tc>
        <w:tc>
          <w:tcPr>
            <w:tcW w:w="1563" w:type="dxa"/>
            <w:shd w:val="clear" w:color="auto" w:fill="FAE2D5" w:themeFill="accent2" w:themeFillTint="33"/>
          </w:tcPr>
          <w:p w14:paraId="7D669377" w14:textId="24916450" w:rsidR="008B20EF" w:rsidRDefault="001F06DF" w:rsidP="008B20EF">
            <w:r>
              <w:t>2h</w:t>
            </w:r>
          </w:p>
        </w:tc>
        <w:tc>
          <w:tcPr>
            <w:tcW w:w="2241" w:type="dxa"/>
            <w:shd w:val="clear" w:color="auto" w:fill="FAE2D5" w:themeFill="accent2" w:themeFillTint="33"/>
          </w:tcPr>
          <w:p w14:paraId="28757EF7" w14:textId="467CD092" w:rsidR="008B20EF" w:rsidRPr="001F06DF" w:rsidRDefault="001F06DF" w:rsidP="008B20EF">
            <w:pPr>
              <w:rPr>
                <w:lang w:val="en-US"/>
              </w:rPr>
            </w:pPr>
            <w:r w:rsidRPr="001F06DF">
              <w:rPr>
                <w:lang w:val="en-US"/>
              </w:rPr>
              <w:t>Swagger UI + OpenAPI YAML available.</w:t>
            </w:r>
          </w:p>
        </w:tc>
      </w:tr>
      <w:tr w:rsidR="008B20EF" w:rsidRPr="008877F6" w14:paraId="69B8C781" w14:textId="77777777" w:rsidTr="008B20EF">
        <w:tc>
          <w:tcPr>
            <w:tcW w:w="2124" w:type="dxa"/>
            <w:shd w:val="clear" w:color="auto" w:fill="FAE2D5" w:themeFill="accent2" w:themeFillTint="33"/>
          </w:tcPr>
          <w:p w14:paraId="6334F92C" w14:textId="4DB7D73C" w:rsidR="008B20EF" w:rsidRPr="00243EAF" w:rsidRDefault="001F06DF" w:rsidP="008B20EF">
            <w:pPr>
              <w:rPr>
                <w:lang w:val="en-US"/>
              </w:rPr>
            </w:pPr>
            <w:r>
              <w:t>Unit &amp; Integration Testing</w:t>
            </w:r>
          </w:p>
        </w:tc>
        <w:tc>
          <w:tcPr>
            <w:tcW w:w="2900" w:type="dxa"/>
            <w:shd w:val="clear" w:color="auto" w:fill="FAE2D5" w:themeFill="accent2" w:themeFillTint="33"/>
          </w:tcPr>
          <w:p w14:paraId="1081EC90" w14:textId="596459A0" w:rsidR="008B20EF" w:rsidRPr="00F9789F" w:rsidRDefault="001F06DF" w:rsidP="008B20EF">
            <w:pPr>
              <w:rPr>
                <w:lang w:val="en-US"/>
              </w:rPr>
            </w:pPr>
            <w:r w:rsidRPr="001F06DF">
              <w:rPr>
                <w:lang w:val="en-US"/>
              </w:rPr>
              <w:t>Write tests for main API features, including success, edge, and failure cases.</w:t>
            </w:r>
          </w:p>
        </w:tc>
        <w:tc>
          <w:tcPr>
            <w:tcW w:w="1563" w:type="dxa"/>
            <w:shd w:val="clear" w:color="auto" w:fill="FAE2D5" w:themeFill="accent2" w:themeFillTint="33"/>
          </w:tcPr>
          <w:p w14:paraId="2C43D92F" w14:textId="1D2F48B6" w:rsidR="008B20EF" w:rsidRDefault="001F06DF" w:rsidP="008B20EF">
            <w:r>
              <w:t>4h</w:t>
            </w:r>
          </w:p>
        </w:tc>
        <w:tc>
          <w:tcPr>
            <w:tcW w:w="2241" w:type="dxa"/>
            <w:shd w:val="clear" w:color="auto" w:fill="FAE2D5" w:themeFill="accent2" w:themeFillTint="33"/>
          </w:tcPr>
          <w:p w14:paraId="7028D679" w14:textId="7686E09B" w:rsidR="008B20EF" w:rsidRPr="00E75E48" w:rsidRDefault="001F06DF" w:rsidP="008B20EF">
            <w:pPr>
              <w:rPr>
                <w:lang w:val="en-US"/>
              </w:rPr>
            </w:pPr>
            <w:r>
              <w:t>JUnit test suite uploaded.</w:t>
            </w:r>
          </w:p>
        </w:tc>
      </w:tr>
      <w:tr w:rsidR="008B20EF" w:rsidRPr="00F82BC0" w14:paraId="25621D44" w14:textId="77777777" w:rsidTr="008B20EF">
        <w:tc>
          <w:tcPr>
            <w:tcW w:w="2124" w:type="dxa"/>
            <w:shd w:val="clear" w:color="auto" w:fill="FAE2D5" w:themeFill="accent2" w:themeFillTint="33"/>
          </w:tcPr>
          <w:p w14:paraId="70CAA143" w14:textId="199EB730" w:rsidR="008B20EF" w:rsidRPr="00243EAF" w:rsidRDefault="001F06DF" w:rsidP="008B20EF">
            <w:pPr>
              <w:rPr>
                <w:lang w:val="en-US"/>
              </w:rPr>
            </w:pPr>
            <w:r>
              <w:t>Quality Checklist</w:t>
            </w:r>
          </w:p>
        </w:tc>
        <w:tc>
          <w:tcPr>
            <w:tcW w:w="2900" w:type="dxa"/>
            <w:shd w:val="clear" w:color="auto" w:fill="FAE2D5" w:themeFill="accent2" w:themeFillTint="33"/>
          </w:tcPr>
          <w:p w14:paraId="146C464F" w14:textId="38F1C612" w:rsidR="008B20EF" w:rsidRPr="009F40A5" w:rsidRDefault="001F06DF" w:rsidP="008B20EF">
            <w:pPr>
              <w:rPr>
                <w:lang w:val="en-US"/>
              </w:rPr>
            </w:pPr>
            <w:r w:rsidRPr="001F06DF">
              <w:rPr>
                <w:lang w:val="en-US"/>
              </w:rPr>
              <w:t>Use a final quality checklist to ensure project completeness.</w:t>
            </w:r>
          </w:p>
        </w:tc>
        <w:tc>
          <w:tcPr>
            <w:tcW w:w="1563" w:type="dxa"/>
            <w:shd w:val="clear" w:color="auto" w:fill="FAE2D5" w:themeFill="accent2" w:themeFillTint="33"/>
          </w:tcPr>
          <w:p w14:paraId="2DCCAF83" w14:textId="2997DA6F" w:rsidR="008B20EF" w:rsidRDefault="001F06DF" w:rsidP="008B20EF">
            <w:r>
              <w:t>1h</w:t>
            </w:r>
          </w:p>
        </w:tc>
        <w:tc>
          <w:tcPr>
            <w:tcW w:w="2241" w:type="dxa"/>
            <w:shd w:val="clear" w:color="auto" w:fill="FAE2D5" w:themeFill="accent2" w:themeFillTint="33"/>
          </w:tcPr>
          <w:p w14:paraId="45FD66EB" w14:textId="3E38201F" w:rsidR="008B20EF" w:rsidRPr="00E75E48" w:rsidRDefault="001F06DF" w:rsidP="008B20EF">
            <w:pPr>
              <w:rPr>
                <w:lang w:val="en-US"/>
              </w:rPr>
            </w:pPr>
            <w:r>
              <w:t>quality-checklist.md file.</w:t>
            </w:r>
          </w:p>
        </w:tc>
      </w:tr>
      <w:tr w:rsidR="008B20EF" w:rsidRPr="008877F6" w14:paraId="1A6FB66F" w14:textId="77777777" w:rsidTr="008B20EF">
        <w:tc>
          <w:tcPr>
            <w:tcW w:w="2124" w:type="dxa"/>
            <w:shd w:val="clear" w:color="auto" w:fill="FAE2D5" w:themeFill="accent2" w:themeFillTint="33"/>
          </w:tcPr>
          <w:p w14:paraId="40096FA7" w14:textId="32A67DBD" w:rsidR="008B20EF" w:rsidRPr="00243EAF" w:rsidRDefault="001F06DF" w:rsidP="008B20EF">
            <w:pPr>
              <w:rPr>
                <w:lang w:val="en-US"/>
              </w:rPr>
            </w:pPr>
            <w:r>
              <w:t>Final Swagger Export</w:t>
            </w:r>
          </w:p>
        </w:tc>
        <w:tc>
          <w:tcPr>
            <w:tcW w:w="2900" w:type="dxa"/>
            <w:shd w:val="clear" w:color="auto" w:fill="FAE2D5" w:themeFill="accent2" w:themeFillTint="33"/>
          </w:tcPr>
          <w:p w14:paraId="159394D5" w14:textId="0798616F" w:rsidR="008B20EF" w:rsidRPr="009F40A5" w:rsidRDefault="001F06DF" w:rsidP="008B20EF">
            <w:pPr>
              <w:rPr>
                <w:lang w:val="en-US"/>
              </w:rPr>
            </w:pPr>
            <w:r w:rsidRPr="001F06DF">
              <w:rPr>
                <w:lang w:val="en-US"/>
              </w:rPr>
              <w:t>Export Swagger YAML/JSON and document how to access Swagger UI.</w:t>
            </w:r>
          </w:p>
        </w:tc>
        <w:tc>
          <w:tcPr>
            <w:tcW w:w="1563" w:type="dxa"/>
            <w:shd w:val="clear" w:color="auto" w:fill="FAE2D5" w:themeFill="accent2" w:themeFillTint="33"/>
          </w:tcPr>
          <w:p w14:paraId="5F85EE33" w14:textId="25DD86B2" w:rsidR="008B20EF" w:rsidRDefault="001F06DF" w:rsidP="008B20EF">
            <w:r>
              <w:t>1h</w:t>
            </w:r>
          </w:p>
        </w:tc>
        <w:tc>
          <w:tcPr>
            <w:tcW w:w="2241" w:type="dxa"/>
            <w:shd w:val="clear" w:color="auto" w:fill="FAE2D5" w:themeFill="accent2" w:themeFillTint="33"/>
          </w:tcPr>
          <w:p w14:paraId="0568A432" w14:textId="16339670" w:rsidR="008B20EF" w:rsidRPr="00E75E48" w:rsidRDefault="001F06DF" w:rsidP="008B20EF">
            <w:pPr>
              <w:rPr>
                <w:lang w:val="en-US"/>
              </w:rPr>
            </w:pPr>
            <w:r w:rsidRPr="001F06DF">
              <w:rPr>
                <w:lang w:val="en-US"/>
              </w:rPr>
              <w:t>openapi.yaml + Swagger UI URL in README.</w:t>
            </w:r>
          </w:p>
        </w:tc>
      </w:tr>
      <w:tr w:rsidR="008B20EF" w14:paraId="7C5B4FD2" w14:textId="77777777" w:rsidTr="008B20EF">
        <w:tc>
          <w:tcPr>
            <w:tcW w:w="2124" w:type="dxa"/>
            <w:shd w:val="clear" w:color="auto" w:fill="C1E4F5" w:themeFill="accent1" w:themeFillTint="33"/>
          </w:tcPr>
          <w:p w14:paraId="4AB67081" w14:textId="6E86D7B9" w:rsidR="008B20EF" w:rsidRPr="00243EAF" w:rsidRDefault="00EA501C" w:rsidP="008B20EF">
            <w:pPr>
              <w:rPr>
                <w:lang w:val="en-US"/>
              </w:rPr>
            </w:pPr>
            <w:r>
              <w:t>Analysis &amp; Results Presentation</w:t>
            </w:r>
          </w:p>
        </w:tc>
        <w:tc>
          <w:tcPr>
            <w:tcW w:w="2900" w:type="dxa"/>
            <w:shd w:val="clear" w:color="auto" w:fill="C1E4F5" w:themeFill="accent1" w:themeFillTint="33"/>
          </w:tcPr>
          <w:p w14:paraId="536ED7CB" w14:textId="408D6230" w:rsidR="008B20EF" w:rsidRPr="00C848D8" w:rsidRDefault="00EA501C" w:rsidP="008B20EF">
            <w:pPr>
              <w:rPr>
                <w:lang w:val="en-US"/>
              </w:rPr>
            </w:pPr>
            <w:r w:rsidRPr="00EA501C">
              <w:rPr>
                <w:lang w:val="en-US"/>
              </w:rPr>
              <w:t>Prepare slides describing project, results, and architecture.</w:t>
            </w:r>
          </w:p>
        </w:tc>
        <w:tc>
          <w:tcPr>
            <w:tcW w:w="1563" w:type="dxa"/>
            <w:shd w:val="clear" w:color="auto" w:fill="C1E4F5" w:themeFill="accent1" w:themeFillTint="33"/>
          </w:tcPr>
          <w:p w14:paraId="74C7B664" w14:textId="17AB59FF" w:rsidR="008B20EF" w:rsidRDefault="00EA501C" w:rsidP="008B20EF">
            <w:r>
              <w:t>2h</w:t>
            </w:r>
          </w:p>
        </w:tc>
        <w:tc>
          <w:tcPr>
            <w:tcW w:w="2241" w:type="dxa"/>
            <w:shd w:val="clear" w:color="auto" w:fill="C1E4F5" w:themeFill="accent1" w:themeFillTint="33"/>
          </w:tcPr>
          <w:p w14:paraId="530EDDAE" w14:textId="09BD9F5F" w:rsidR="008B20EF" w:rsidRPr="00EA501C" w:rsidRDefault="00EA501C" w:rsidP="008B20EF">
            <w:pPr>
              <w:rPr>
                <w:lang w:val="en-US"/>
              </w:rPr>
            </w:pPr>
            <w:r w:rsidRPr="00EA501C">
              <w:rPr>
                <w:lang w:val="en-US"/>
              </w:rPr>
              <w:t>Presentation.pdf file in final folder.</w:t>
            </w:r>
          </w:p>
        </w:tc>
      </w:tr>
      <w:tr w:rsidR="00EA501C" w:rsidRPr="00EA501C" w14:paraId="08103893" w14:textId="77777777" w:rsidTr="008B20EF">
        <w:tc>
          <w:tcPr>
            <w:tcW w:w="2124" w:type="dxa"/>
            <w:shd w:val="clear" w:color="auto" w:fill="C1E4F5" w:themeFill="accent1" w:themeFillTint="33"/>
          </w:tcPr>
          <w:p w14:paraId="669E73DA" w14:textId="4A97C5F2" w:rsidR="00EA501C" w:rsidRDefault="00EA501C" w:rsidP="00EA501C">
            <w:r>
              <w:t>Video Recording</w:t>
            </w:r>
          </w:p>
        </w:tc>
        <w:tc>
          <w:tcPr>
            <w:tcW w:w="2900" w:type="dxa"/>
            <w:shd w:val="clear" w:color="auto" w:fill="C1E4F5" w:themeFill="accent1" w:themeFillTint="33"/>
          </w:tcPr>
          <w:p w14:paraId="67CF66EE" w14:textId="3B91A4DD" w:rsidR="00EA501C" w:rsidRPr="008B20EF" w:rsidRDefault="00EA501C" w:rsidP="00EA501C">
            <w:pPr>
              <w:rPr>
                <w:lang w:val="en-US"/>
              </w:rPr>
            </w:pPr>
            <w:r w:rsidRPr="00EA501C">
              <w:rPr>
                <w:lang w:val="en-US"/>
              </w:rPr>
              <w:t>Record demo of the system showing setup, API usage, and documentation.</w:t>
            </w:r>
          </w:p>
        </w:tc>
        <w:tc>
          <w:tcPr>
            <w:tcW w:w="1563" w:type="dxa"/>
            <w:shd w:val="clear" w:color="auto" w:fill="C1E4F5" w:themeFill="accent1" w:themeFillTint="33"/>
          </w:tcPr>
          <w:p w14:paraId="1AACB884" w14:textId="5D6E84DB" w:rsidR="00EA501C" w:rsidRDefault="00EA501C" w:rsidP="00EA501C">
            <w:r>
              <w:t>2h</w:t>
            </w:r>
          </w:p>
        </w:tc>
        <w:tc>
          <w:tcPr>
            <w:tcW w:w="2241" w:type="dxa"/>
            <w:shd w:val="clear" w:color="auto" w:fill="C1E4F5" w:themeFill="accent1" w:themeFillTint="33"/>
          </w:tcPr>
          <w:p w14:paraId="6F2F63B0" w14:textId="73EBA5D7" w:rsidR="00EA501C" w:rsidRPr="00EA501C" w:rsidRDefault="00EA501C" w:rsidP="00EA501C">
            <w:pPr>
              <w:rPr>
                <w:lang w:val="en-US"/>
              </w:rPr>
            </w:pPr>
            <w:r w:rsidRPr="00EA501C">
              <w:rPr>
                <w:lang w:val="en-US"/>
              </w:rPr>
              <w:t>Recording.mp4 in final folder.</w:t>
            </w:r>
          </w:p>
        </w:tc>
      </w:tr>
      <w:tr w:rsidR="00EA501C" w14:paraId="418E7713" w14:textId="77777777" w:rsidTr="008B20EF">
        <w:tc>
          <w:tcPr>
            <w:tcW w:w="2124" w:type="dxa"/>
            <w:shd w:val="clear" w:color="auto" w:fill="C1E4F5" w:themeFill="accent1" w:themeFillTint="33"/>
          </w:tcPr>
          <w:p w14:paraId="5536D695" w14:textId="3246129B" w:rsidR="00EA501C" w:rsidRDefault="00EA501C" w:rsidP="00EA501C">
            <w:r>
              <w:t>Final ZIP Packaging</w:t>
            </w:r>
          </w:p>
        </w:tc>
        <w:tc>
          <w:tcPr>
            <w:tcW w:w="2900" w:type="dxa"/>
            <w:shd w:val="clear" w:color="auto" w:fill="C1E4F5" w:themeFill="accent1" w:themeFillTint="33"/>
          </w:tcPr>
          <w:p w14:paraId="33D2F7A8" w14:textId="4544948F" w:rsidR="00EA501C" w:rsidRPr="008B20EF" w:rsidRDefault="00EA501C" w:rsidP="00EA501C">
            <w:pPr>
              <w:rPr>
                <w:lang w:val="en-US"/>
              </w:rPr>
            </w:pPr>
            <w:r w:rsidRPr="00EA501C">
              <w:rPr>
                <w:lang w:val="en-US"/>
              </w:rPr>
              <w:t>Bundle presentation and video into final ZIP.</w:t>
            </w:r>
          </w:p>
        </w:tc>
        <w:tc>
          <w:tcPr>
            <w:tcW w:w="1563" w:type="dxa"/>
            <w:shd w:val="clear" w:color="auto" w:fill="C1E4F5" w:themeFill="accent1" w:themeFillTint="33"/>
          </w:tcPr>
          <w:p w14:paraId="3F73C697" w14:textId="7303FA07" w:rsidR="00EA501C" w:rsidRDefault="00EA501C" w:rsidP="00EA501C">
            <w:r>
              <w:t>1h</w:t>
            </w:r>
          </w:p>
        </w:tc>
        <w:tc>
          <w:tcPr>
            <w:tcW w:w="2241" w:type="dxa"/>
            <w:shd w:val="clear" w:color="auto" w:fill="C1E4F5" w:themeFill="accent1" w:themeFillTint="33"/>
          </w:tcPr>
          <w:p w14:paraId="57967189" w14:textId="7A9BD4B4" w:rsidR="00EA501C" w:rsidRDefault="00EA501C" w:rsidP="00EA501C">
            <w:r>
              <w:t>Final_Submission.zip uploaded.</w:t>
            </w:r>
          </w:p>
        </w:tc>
      </w:tr>
    </w:tbl>
    <w:p w14:paraId="57071C8B" w14:textId="77777777" w:rsidR="00211074" w:rsidRDefault="00211074">
      <w:pPr>
        <w:rPr>
          <w:lang w:val="en-US"/>
        </w:rPr>
      </w:pPr>
    </w:p>
    <w:p w14:paraId="69DB565C" w14:textId="77777777" w:rsidR="00211074" w:rsidRDefault="00211074">
      <w:pPr>
        <w:rPr>
          <w:lang w:val="en-US"/>
        </w:rPr>
      </w:pPr>
    </w:p>
    <w:p w14:paraId="0C915D71" w14:textId="2656E509" w:rsidR="00211074" w:rsidRDefault="00EB09BE">
      <w:pPr>
        <w:rPr>
          <w:lang w:val="en-US"/>
        </w:rPr>
      </w:pPr>
      <w:r>
        <w:rPr>
          <w:lang w:val="en-US"/>
        </w:rPr>
        <w:t>A</w:t>
      </w:r>
      <w:r w:rsidR="0020754F">
        <w:rPr>
          <w:lang w:val="en-US"/>
        </w:rPr>
        <w:t>s the User Stories was an exercise already made in Challenge 1</w:t>
      </w:r>
      <w:r w:rsidR="00FF70BF">
        <w:rPr>
          <w:lang w:val="en-US"/>
        </w:rPr>
        <w:t xml:space="preserve">, All this backlog was made according to Challenge </w:t>
      </w:r>
      <w:r w:rsidR="006C101C">
        <w:rPr>
          <w:lang w:val="en-US"/>
        </w:rPr>
        <w:t>5</w:t>
      </w:r>
      <w:r w:rsidR="00FF70BF">
        <w:rPr>
          <w:lang w:val="en-US"/>
        </w:rPr>
        <w:t xml:space="preserve"> requirements for All 3 Sprints and Final Project</w:t>
      </w:r>
      <w:r w:rsidR="001867AB">
        <w:rPr>
          <w:lang w:val="en-US"/>
        </w:rPr>
        <w:t>.</w:t>
      </w:r>
    </w:p>
    <w:p w14:paraId="5C471AF4" w14:textId="77777777" w:rsidR="00211074" w:rsidRPr="00211074" w:rsidRDefault="00211074" w:rsidP="00211074">
      <w:pPr>
        <w:rPr>
          <w:lang w:val="en-US"/>
        </w:rPr>
      </w:pPr>
    </w:p>
    <w:p w14:paraId="12051B34" w14:textId="77777777" w:rsidR="00211074" w:rsidRDefault="00211074">
      <w:pPr>
        <w:rPr>
          <w:lang w:val="en-US"/>
        </w:rPr>
      </w:pPr>
    </w:p>
    <w:p w14:paraId="4C99E300" w14:textId="77777777" w:rsidR="007838FC" w:rsidRDefault="007838FC" w:rsidP="007838FC">
      <w:pPr>
        <w:rPr>
          <w:lang w:val="en-US"/>
        </w:rPr>
      </w:pPr>
      <w:r>
        <w:rPr>
          <w:lang w:val="en-US"/>
        </w:rPr>
        <w:lastRenderedPageBreak/>
        <w:t>Spring &amp; Spring Boot Java learning experience for web applications.</w:t>
      </w:r>
    </w:p>
    <w:p w14:paraId="46A646E0" w14:textId="77777777" w:rsidR="007838FC" w:rsidRDefault="007838FC" w:rsidP="007838FC">
      <w:pPr>
        <w:rPr>
          <w:lang w:val="en-US"/>
        </w:rPr>
      </w:pPr>
      <w:r>
        <w:rPr>
          <w:lang w:val="en-US"/>
        </w:rPr>
        <w:t>Developing and optimizing a web system using spring &amp; spring boot in Java</w:t>
      </w:r>
    </w:p>
    <w:p w14:paraId="73F9CAFA" w14:textId="77777777" w:rsidR="007838FC" w:rsidRDefault="007838FC" w:rsidP="007838FC">
      <w:pPr>
        <w:rPr>
          <w:lang w:val="en-US"/>
        </w:rPr>
      </w:pPr>
      <w:r>
        <w:rPr>
          <w:lang w:val="en-US"/>
        </w:rPr>
        <w:t xml:space="preserve">To achieve this you will </w:t>
      </w:r>
    </w:p>
    <w:p w14:paraId="50ECBD39" w14:textId="77777777" w:rsidR="007838FC" w:rsidRDefault="007838FC" w:rsidP="007838FC">
      <w:pPr>
        <w:pStyle w:val="Prrafodelista"/>
        <w:numPr>
          <w:ilvl w:val="0"/>
          <w:numId w:val="19"/>
        </w:numPr>
        <w:rPr>
          <w:lang w:val="en-US"/>
        </w:rPr>
      </w:pPr>
      <w:r>
        <w:rPr>
          <w:lang w:val="en-US"/>
        </w:rPr>
        <w:t>C</w:t>
      </w:r>
      <w:r w:rsidRPr="00254FF9">
        <w:rPr>
          <w:lang w:val="en-US"/>
        </w:rPr>
        <w:t xml:space="preserve">reate &amp; connect a web project using Spring boot 3.0 </w:t>
      </w:r>
    </w:p>
    <w:p w14:paraId="25241CD5" w14:textId="77777777" w:rsidR="007838FC" w:rsidRDefault="007838FC" w:rsidP="007838FC">
      <w:pPr>
        <w:pStyle w:val="Prrafodelista"/>
        <w:numPr>
          <w:ilvl w:val="0"/>
          <w:numId w:val="19"/>
        </w:numPr>
        <w:rPr>
          <w:lang w:val="en-US"/>
        </w:rPr>
      </w:pPr>
      <w:r>
        <w:rPr>
          <w:lang w:val="en-US"/>
        </w:rPr>
        <w:t>Implement a resource for order creation connected to a database</w:t>
      </w:r>
    </w:p>
    <w:p w14:paraId="7572EB25" w14:textId="77777777" w:rsidR="007838FC" w:rsidRDefault="007838FC" w:rsidP="007838FC">
      <w:pPr>
        <w:pStyle w:val="Prrafodelista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Configure profiles and system variables for environment management on the server </w:t>
      </w:r>
    </w:p>
    <w:p w14:paraId="54B3ED7D" w14:textId="77777777" w:rsidR="007838FC" w:rsidRDefault="007838FC" w:rsidP="007838FC">
      <w:pPr>
        <w:pStyle w:val="Prrafodelista"/>
        <w:numPr>
          <w:ilvl w:val="0"/>
          <w:numId w:val="19"/>
        </w:numPr>
        <w:rPr>
          <w:lang w:val="en-US"/>
        </w:rPr>
      </w:pPr>
      <w:r>
        <w:rPr>
          <w:lang w:val="en-US"/>
        </w:rPr>
        <w:t>Thoroughly document the develop resource using  “Swagger”</w:t>
      </w:r>
    </w:p>
    <w:p w14:paraId="15AAC8C7" w14:textId="77777777" w:rsidR="007838FC" w:rsidRDefault="007838FC" w:rsidP="007838FC">
      <w:pPr>
        <w:rPr>
          <w:lang w:val="en-US"/>
        </w:rPr>
      </w:pPr>
    </w:p>
    <w:p w14:paraId="53E53124" w14:textId="77777777" w:rsidR="007838FC" w:rsidRDefault="007838FC" w:rsidP="007838FC">
      <w:pPr>
        <w:rPr>
          <w:lang w:val="en-US"/>
        </w:rPr>
      </w:pPr>
      <w:r>
        <w:rPr>
          <w:lang w:val="en-US"/>
        </w:rPr>
        <w:t>Sprint 1:</w:t>
      </w:r>
    </w:p>
    <w:p w14:paraId="1A9B0A6C" w14:textId="77777777" w:rsidR="007838FC" w:rsidRDefault="007838FC" w:rsidP="007838FC">
      <w:pPr>
        <w:pStyle w:val="Prrafodelista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Create a basic web application </w:t>
      </w:r>
      <w:ins w:id="0" w:author="Microsoft Word" w:date="2025-10-15T23:33:00Z" w16du:dateUtc="2025-10-16T05:33:00Z">
        <w:r>
          <w:rPr>
            <w:lang w:val="en-US"/>
          </w:rPr>
          <w:t>with Spring Boot</w:t>
        </w:r>
      </w:ins>
    </w:p>
    <w:p w14:paraId="48EB8AA1" w14:textId="77777777" w:rsidR="007838FC" w:rsidRDefault="007838FC" w:rsidP="007838FC">
      <w:pPr>
        <w:pStyle w:val="Prrafodelista"/>
        <w:numPr>
          <w:ilvl w:val="0"/>
          <w:numId w:val="19"/>
        </w:numPr>
        <w:rPr>
          <w:lang w:val="en-US"/>
        </w:rPr>
      </w:pPr>
      <w:r>
        <w:rPr>
          <w:lang w:val="en-US"/>
        </w:rPr>
        <w:t>Configure the database connection and develop a core resource for the online store order creation</w:t>
      </w:r>
    </w:p>
    <w:p w14:paraId="0F322193" w14:textId="77777777" w:rsidR="007838FC" w:rsidRDefault="007838FC" w:rsidP="007838FC">
      <w:pPr>
        <w:pStyle w:val="Prrafodelista"/>
        <w:numPr>
          <w:ilvl w:val="0"/>
          <w:numId w:val="19"/>
        </w:numPr>
        <w:rPr>
          <w:lang w:val="en-US"/>
        </w:rPr>
      </w:pPr>
      <w:r>
        <w:rPr>
          <w:lang w:val="en-US"/>
        </w:rPr>
        <w:t>Review of the Spring Mood and Java 17 documentation to ensure best practices</w:t>
      </w:r>
    </w:p>
    <w:p w14:paraId="113ECB23" w14:textId="77777777" w:rsidR="007838FC" w:rsidRDefault="007838FC" w:rsidP="007838FC">
      <w:pPr>
        <w:pStyle w:val="Prrafodelista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Create and organizer request in Postman from the start to ensure clear documentation </w:t>
      </w:r>
    </w:p>
    <w:p w14:paraId="3103C32D" w14:textId="77777777" w:rsidR="007838FC" w:rsidRDefault="007838FC" w:rsidP="007838FC">
      <w:pPr>
        <w:pStyle w:val="Prrafodelista"/>
        <w:numPr>
          <w:ilvl w:val="0"/>
          <w:numId w:val="19"/>
        </w:numPr>
        <w:rPr>
          <w:lang w:val="en-US"/>
        </w:rPr>
      </w:pPr>
      <w:r>
        <w:rPr>
          <w:lang w:val="en-US"/>
        </w:rPr>
        <w:t>Automate service deployment using Startup Scripts that configure all necessary components to avoid manual errors</w:t>
      </w:r>
    </w:p>
    <w:p w14:paraId="7863576E" w14:textId="77777777" w:rsidR="007838FC" w:rsidRDefault="007838FC" w:rsidP="007838FC">
      <w:pPr>
        <w:rPr>
          <w:lang w:val="en-US"/>
        </w:rPr>
      </w:pPr>
      <w:r>
        <w:rPr>
          <w:lang w:val="en-US"/>
        </w:rPr>
        <w:t>Spint 2:</w:t>
      </w:r>
    </w:p>
    <w:p w14:paraId="161E1F1C" w14:textId="77777777" w:rsidR="007838FC" w:rsidRDefault="007838FC" w:rsidP="007838FC">
      <w:pPr>
        <w:pStyle w:val="Prrafodelista"/>
        <w:numPr>
          <w:ilvl w:val="0"/>
          <w:numId w:val="19"/>
        </w:numPr>
        <w:rPr>
          <w:lang w:val="en-US"/>
        </w:rPr>
      </w:pPr>
      <w:r>
        <w:rPr>
          <w:lang w:val="en-US"/>
        </w:rPr>
        <w:t>Configure application by introducing environment profiles and system variables. This is crucial for deploying and managing the application across different environments.</w:t>
      </w:r>
    </w:p>
    <w:p w14:paraId="1C9C2A4C" w14:textId="77777777" w:rsidR="007838FC" w:rsidRDefault="007838FC" w:rsidP="007838FC">
      <w:pPr>
        <w:pStyle w:val="Prrafodelista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Clearly define spring profiles for each environment, development, QA and production. </w:t>
      </w:r>
    </w:p>
    <w:p w14:paraId="2E0F7722" w14:textId="77777777" w:rsidR="007838FC" w:rsidRDefault="007838FC" w:rsidP="007838FC">
      <w:pPr>
        <w:pStyle w:val="Prrafodelista"/>
        <w:numPr>
          <w:ilvl w:val="0"/>
          <w:numId w:val="19"/>
        </w:numPr>
        <w:rPr>
          <w:lang w:val="en-US"/>
        </w:rPr>
      </w:pPr>
      <w:r>
        <w:rPr>
          <w:lang w:val="en-US"/>
        </w:rPr>
        <w:t>Maintain specific and isolated configurations to avoid conflicts.</w:t>
      </w:r>
    </w:p>
    <w:p w14:paraId="225A1ECE" w14:textId="77777777" w:rsidR="007838FC" w:rsidRDefault="007838FC" w:rsidP="007838FC">
      <w:pPr>
        <w:pStyle w:val="Prrafodelista"/>
        <w:numPr>
          <w:ilvl w:val="0"/>
          <w:numId w:val="19"/>
        </w:numPr>
        <w:rPr>
          <w:lang w:val="en-US"/>
        </w:rPr>
      </w:pPr>
      <w:r>
        <w:rPr>
          <w:lang w:val="en-US"/>
        </w:rPr>
        <w:t>Use property files to manage environment variables (This allows you to make quick and safe changes to the configuration without affecting the codebase.</w:t>
      </w:r>
    </w:p>
    <w:p w14:paraId="765C9B4D" w14:textId="77777777" w:rsidR="007838FC" w:rsidRDefault="007838FC" w:rsidP="007838FC">
      <w:pPr>
        <w:rPr>
          <w:lang w:val="en-US"/>
        </w:rPr>
      </w:pPr>
      <w:r>
        <w:rPr>
          <w:lang w:val="en-US"/>
        </w:rPr>
        <w:t>Sprint 3:</w:t>
      </w:r>
    </w:p>
    <w:p w14:paraId="59BECA57" w14:textId="77777777" w:rsidR="007838FC" w:rsidRDefault="007838FC" w:rsidP="007838FC">
      <w:pPr>
        <w:pStyle w:val="Prrafodelista"/>
        <w:numPr>
          <w:ilvl w:val="0"/>
          <w:numId w:val="19"/>
        </w:numPr>
        <w:rPr>
          <w:lang w:val="en-US"/>
        </w:rPr>
      </w:pPr>
      <w:r>
        <w:rPr>
          <w:lang w:val="en-US"/>
        </w:rPr>
        <w:t>Document the API using API Swagger.</w:t>
      </w:r>
    </w:p>
    <w:p w14:paraId="07653EB4" w14:textId="77777777" w:rsidR="007838FC" w:rsidRDefault="007838FC" w:rsidP="007838FC">
      <w:pPr>
        <w:pStyle w:val="Prrafodelista"/>
        <w:numPr>
          <w:ilvl w:val="0"/>
          <w:numId w:val="19"/>
        </w:numPr>
        <w:rPr>
          <w:lang w:val="en-US"/>
        </w:rPr>
      </w:pPr>
      <w:r>
        <w:rPr>
          <w:lang w:val="en-US"/>
        </w:rPr>
        <w:t>Perform testing to ensure functionality</w:t>
      </w:r>
    </w:p>
    <w:p w14:paraId="522343B9" w14:textId="77777777" w:rsidR="007838FC" w:rsidRDefault="007838FC" w:rsidP="007838FC">
      <w:pPr>
        <w:pStyle w:val="Prrafodelista"/>
        <w:numPr>
          <w:ilvl w:val="0"/>
          <w:numId w:val="19"/>
        </w:numPr>
        <w:rPr>
          <w:lang w:val="en-US"/>
        </w:rPr>
      </w:pPr>
      <w:r>
        <w:rPr>
          <w:lang w:val="en-US"/>
        </w:rPr>
        <w:t>Documentation and testing are essential for proper API validation and use.</w:t>
      </w:r>
    </w:p>
    <w:p w14:paraId="2DEA0339" w14:textId="77777777" w:rsidR="007838FC" w:rsidRDefault="007838FC" w:rsidP="007838FC">
      <w:pPr>
        <w:pStyle w:val="Prrafodelista"/>
        <w:numPr>
          <w:ilvl w:val="0"/>
          <w:numId w:val="19"/>
        </w:numPr>
        <w:rPr>
          <w:lang w:val="en-US"/>
        </w:rPr>
      </w:pPr>
      <w:r>
        <w:rPr>
          <w:lang w:val="en-US"/>
        </w:rPr>
        <w:t>Integrate Swagger from the beginning  to keep the API documentation up to date and facilitate automated testing.</w:t>
      </w:r>
    </w:p>
    <w:p w14:paraId="058A7495" w14:textId="77777777" w:rsidR="007838FC" w:rsidRPr="00B84B66" w:rsidRDefault="007838FC" w:rsidP="007838FC">
      <w:pPr>
        <w:pStyle w:val="Prrafodelista"/>
        <w:numPr>
          <w:ilvl w:val="0"/>
          <w:numId w:val="19"/>
        </w:numPr>
        <w:rPr>
          <w:lang w:val="en-US"/>
        </w:rPr>
      </w:pPr>
      <w:r>
        <w:rPr>
          <w:lang w:val="en-US"/>
        </w:rPr>
        <w:t>Develop a comprehensive set of tests that cover all API functionalities using  tools like Junit to ensure code quality.</w:t>
      </w:r>
    </w:p>
    <w:p w14:paraId="366E7DF5" w14:textId="77777777" w:rsidR="00694135" w:rsidRPr="00B84B66" w:rsidRDefault="00694135">
      <w:pPr>
        <w:rPr>
          <w:lang w:val="en-US"/>
        </w:rPr>
      </w:pPr>
    </w:p>
    <w:sectPr w:rsidR="00694135" w:rsidRPr="00B84B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A4189"/>
    <w:multiLevelType w:val="multilevel"/>
    <w:tmpl w:val="F30CBE3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 w15:restartNumberingAfterBreak="0">
    <w:nsid w:val="0D996050"/>
    <w:multiLevelType w:val="hybridMultilevel"/>
    <w:tmpl w:val="A3268F8A"/>
    <w:lvl w:ilvl="0" w:tplc="247885C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11E18"/>
    <w:multiLevelType w:val="hybridMultilevel"/>
    <w:tmpl w:val="F0D6D8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41296"/>
    <w:multiLevelType w:val="multilevel"/>
    <w:tmpl w:val="8FBA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F0C66"/>
    <w:multiLevelType w:val="hybridMultilevel"/>
    <w:tmpl w:val="9D16CE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D6FDE"/>
    <w:multiLevelType w:val="hybridMultilevel"/>
    <w:tmpl w:val="05E69E76"/>
    <w:lvl w:ilvl="0" w:tplc="6CEAED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D50A7"/>
    <w:multiLevelType w:val="multilevel"/>
    <w:tmpl w:val="C8FCEC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292F59"/>
    <w:multiLevelType w:val="hybridMultilevel"/>
    <w:tmpl w:val="8CCCF392"/>
    <w:lvl w:ilvl="0" w:tplc="025E41E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F7DBC"/>
    <w:multiLevelType w:val="multilevel"/>
    <w:tmpl w:val="B398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E659F7"/>
    <w:multiLevelType w:val="hybridMultilevel"/>
    <w:tmpl w:val="85582332"/>
    <w:lvl w:ilvl="0" w:tplc="CA3C0D7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335BB"/>
    <w:multiLevelType w:val="hybridMultilevel"/>
    <w:tmpl w:val="82F695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A54642"/>
    <w:multiLevelType w:val="hybridMultilevel"/>
    <w:tmpl w:val="6DF01F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2E3DCB"/>
    <w:multiLevelType w:val="hybridMultilevel"/>
    <w:tmpl w:val="17821D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857FCE"/>
    <w:multiLevelType w:val="multilevel"/>
    <w:tmpl w:val="BAFC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964B73"/>
    <w:multiLevelType w:val="hybridMultilevel"/>
    <w:tmpl w:val="0BE6E438"/>
    <w:lvl w:ilvl="0" w:tplc="8BD284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296CD5"/>
    <w:multiLevelType w:val="hybridMultilevel"/>
    <w:tmpl w:val="93083F1C"/>
    <w:lvl w:ilvl="0" w:tplc="95A08F6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BB4143"/>
    <w:multiLevelType w:val="multilevel"/>
    <w:tmpl w:val="C3B215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B20AB1"/>
    <w:multiLevelType w:val="multilevel"/>
    <w:tmpl w:val="AF32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253627"/>
    <w:multiLevelType w:val="multilevel"/>
    <w:tmpl w:val="809C7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6454F9"/>
    <w:multiLevelType w:val="multilevel"/>
    <w:tmpl w:val="354C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FE67B9"/>
    <w:multiLevelType w:val="hybridMultilevel"/>
    <w:tmpl w:val="A93E4322"/>
    <w:lvl w:ilvl="0" w:tplc="5944F0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461924">
    <w:abstractNumId w:val="8"/>
  </w:num>
  <w:num w:numId="2" w16cid:durableId="881286855">
    <w:abstractNumId w:val="14"/>
  </w:num>
  <w:num w:numId="3" w16cid:durableId="712073013">
    <w:abstractNumId w:val="5"/>
  </w:num>
  <w:num w:numId="4" w16cid:durableId="593978038">
    <w:abstractNumId w:val="18"/>
  </w:num>
  <w:num w:numId="5" w16cid:durableId="345133372">
    <w:abstractNumId w:val="19"/>
  </w:num>
  <w:num w:numId="6" w16cid:durableId="359205661">
    <w:abstractNumId w:val="13"/>
  </w:num>
  <w:num w:numId="7" w16cid:durableId="1477408699">
    <w:abstractNumId w:val="1"/>
  </w:num>
  <w:num w:numId="8" w16cid:durableId="1343553552">
    <w:abstractNumId w:val="0"/>
  </w:num>
  <w:num w:numId="9" w16cid:durableId="487212025">
    <w:abstractNumId w:val="6"/>
  </w:num>
  <w:num w:numId="10" w16cid:durableId="1547908920">
    <w:abstractNumId w:val="16"/>
  </w:num>
  <w:num w:numId="11" w16cid:durableId="1421027559">
    <w:abstractNumId w:val="3"/>
  </w:num>
  <w:num w:numId="12" w16cid:durableId="973173860">
    <w:abstractNumId w:val="2"/>
  </w:num>
  <w:num w:numId="13" w16cid:durableId="33431941">
    <w:abstractNumId w:val="17"/>
  </w:num>
  <w:num w:numId="14" w16cid:durableId="232156548">
    <w:abstractNumId w:val="11"/>
  </w:num>
  <w:num w:numId="15" w16cid:durableId="1291402194">
    <w:abstractNumId w:val="20"/>
  </w:num>
  <w:num w:numId="16" w16cid:durableId="468746033">
    <w:abstractNumId w:val="4"/>
  </w:num>
  <w:num w:numId="17" w16cid:durableId="656962365">
    <w:abstractNumId w:val="15"/>
  </w:num>
  <w:num w:numId="18" w16cid:durableId="185027610">
    <w:abstractNumId w:val="10"/>
  </w:num>
  <w:num w:numId="19" w16cid:durableId="1633050429">
    <w:abstractNumId w:val="9"/>
  </w:num>
  <w:num w:numId="20" w16cid:durableId="1051883521">
    <w:abstractNumId w:val="12"/>
  </w:num>
  <w:num w:numId="21" w16cid:durableId="16965402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C4"/>
    <w:rsid w:val="000056FF"/>
    <w:rsid w:val="000129BB"/>
    <w:rsid w:val="0007318F"/>
    <w:rsid w:val="0009721E"/>
    <w:rsid w:val="000A1A60"/>
    <w:rsid w:val="000B485D"/>
    <w:rsid w:val="000C30F3"/>
    <w:rsid w:val="000D5C1D"/>
    <w:rsid w:val="000E01B5"/>
    <w:rsid w:val="000F5BBC"/>
    <w:rsid w:val="00117179"/>
    <w:rsid w:val="00132693"/>
    <w:rsid w:val="001356D3"/>
    <w:rsid w:val="0013754F"/>
    <w:rsid w:val="00140208"/>
    <w:rsid w:val="001428A2"/>
    <w:rsid w:val="00160E5F"/>
    <w:rsid w:val="00172FD6"/>
    <w:rsid w:val="00174E3D"/>
    <w:rsid w:val="0018372B"/>
    <w:rsid w:val="001865AF"/>
    <w:rsid w:val="001867AB"/>
    <w:rsid w:val="001A2236"/>
    <w:rsid w:val="001B233A"/>
    <w:rsid w:val="001B371C"/>
    <w:rsid w:val="001C2AEB"/>
    <w:rsid w:val="001C7746"/>
    <w:rsid w:val="001E4031"/>
    <w:rsid w:val="001F06DF"/>
    <w:rsid w:val="001F6C15"/>
    <w:rsid w:val="0020754F"/>
    <w:rsid w:val="00211074"/>
    <w:rsid w:val="00243EAF"/>
    <w:rsid w:val="002456CC"/>
    <w:rsid w:val="00254FF9"/>
    <w:rsid w:val="00260327"/>
    <w:rsid w:val="00260875"/>
    <w:rsid w:val="00284FA8"/>
    <w:rsid w:val="00294274"/>
    <w:rsid w:val="002A1E3F"/>
    <w:rsid w:val="002A3A7E"/>
    <w:rsid w:val="002A659A"/>
    <w:rsid w:val="002B007E"/>
    <w:rsid w:val="002C11D0"/>
    <w:rsid w:val="00301606"/>
    <w:rsid w:val="00312523"/>
    <w:rsid w:val="00314720"/>
    <w:rsid w:val="0033727C"/>
    <w:rsid w:val="00340582"/>
    <w:rsid w:val="003468C4"/>
    <w:rsid w:val="00361248"/>
    <w:rsid w:val="003700A3"/>
    <w:rsid w:val="00397AF6"/>
    <w:rsid w:val="003B4012"/>
    <w:rsid w:val="003C0824"/>
    <w:rsid w:val="003C0D36"/>
    <w:rsid w:val="003C4A09"/>
    <w:rsid w:val="0041182C"/>
    <w:rsid w:val="00413722"/>
    <w:rsid w:val="0043275C"/>
    <w:rsid w:val="00465CF2"/>
    <w:rsid w:val="004866B1"/>
    <w:rsid w:val="004B325E"/>
    <w:rsid w:val="004D50D7"/>
    <w:rsid w:val="004D766A"/>
    <w:rsid w:val="004E4F96"/>
    <w:rsid w:val="00500786"/>
    <w:rsid w:val="0051173B"/>
    <w:rsid w:val="00520EEB"/>
    <w:rsid w:val="00526328"/>
    <w:rsid w:val="00533518"/>
    <w:rsid w:val="00551BBE"/>
    <w:rsid w:val="00553756"/>
    <w:rsid w:val="0059244F"/>
    <w:rsid w:val="00593060"/>
    <w:rsid w:val="005C3B93"/>
    <w:rsid w:val="005D4EAD"/>
    <w:rsid w:val="005E7B23"/>
    <w:rsid w:val="005F5E2C"/>
    <w:rsid w:val="005F7ED2"/>
    <w:rsid w:val="0063745B"/>
    <w:rsid w:val="00643AD4"/>
    <w:rsid w:val="006462C7"/>
    <w:rsid w:val="00666754"/>
    <w:rsid w:val="00694100"/>
    <w:rsid w:val="00694135"/>
    <w:rsid w:val="006C101C"/>
    <w:rsid w:val="006E5A85"/>
    <w:rsid w:val="006E6088"/>
    <w:rsid w:val="00712BDA"/>
    <w:rsid w:val="00750A45"/>
    <w:rsid w:val="00756E18"/>
    <w:rsid w:val="007621A0"/>
    <w:rsid w:val="00771E4C"/>
    <w:rsid w:val="00777FDE"/>
    <w:rsid w:val="007838FC"/>
    <w:rsid w:val="007A050D"/>
    <w:rsid w:val="007A61C0"/>
    <w:rsid w:val="007C28DD"/>
    <w:rsid w:val="007C4671"/>
    <w:rsid w:val="007F3BEF"/>
    <w:rsid w:val="00810866"/>
    <w:rsid w:val="008234F7"/>
    <w:rsid w:val="0082620C"/>
    <w:rsid w:val="00834C64"/>
    <w:rsid w:val="008626A6"/>
    <w:rsid w:val="00874A4B"/>
    <w:rsid w:val="00880EFE"/>
    <w:rsid w:val="008877F6"/>
    <w:rsid w:val="008A03AC"/>
    <w:rsid w:val="008B20EF"/>
    <w:rsid w:val="008C14A6"/>
    <w:rsid w:val="008C45EF"/>
    <w:rsid w:val="008D0EDF"/>
    <w:rsid w:val="008E3635"/>
    <w:rsid w:val="008F2138"/>
    <w:rsid w:val="008F3DBB"/>
    <w:rsid w:val="008F40B7"/>
    <w:rsid w:val="009006D2"/>
    <w:rsid w:val="00901347"/>
    <w:rsid w:val="009013EF"/>
    <w:rsid w:val="00912C08"/>
    <w:rsid w:val="00932913"/>
    <w:rsid w:val="009619DB"/>
    <w:rsid w:val="009649DA"/>
    <w:rsid w:val="009674AD"/>
    <w:rsid w:val="009863D9"/>
    <w:rsid w:val="00994539"/>
    <w:rsid w:val="009A6A6F"/>
    <w:rsid w:val="009B28A4"/>
    <w:rsid w:val="009F2A19"/>
    <w:rsid w:val="009F40A5"/>
    <w:rsid w:val="00A31B57"/>
    <w:rsid w:val="00A43CB9"/>
    <w:rsid w:val="00A50B47"/>
    <w:rsid w:val="00A63208"/>
    <w:rsid w:val="00A7357B"/>
    <w:rsid w:val="00A80D38"/>
    <w:rsid w:val="00A846E3"/>
    <w:rsid w:val="00AA7549"/>
    <w:rsid w:val="00AB5502"/>
    <w:rsid w:val="00AC1697"/>
    <w:rsid w:val="00AD77A2"/>
    <w:rsid w:val="00AE593A"/>
    <w:rsid w:val="00AF05F9"/>
    <w:rsid w:val="00AF60ED"/>
    <w:rsid w:val="00AF63C2"/>
    <w:rsid w:val="00B53455"/>
    <w:rsid w:val="00B619D2"/>
    <w:rsid w:val="00B7251C"/>
    <w:rsid w:val="00B77373"/>
    <w:rsid w:val="00B84B66"/>
    <w:rsid w:val="00B936B4"/>
    <w:rsid w:val="00B9624E"/>
    <w:rsid w:val="00BA28AE"/>
    <w:rsid w:val="00BD74F2"/>
    <w:rsid w:val="00C01F1E"/>
    <w:rsid w:val="00C07BBF"/>
    <w:rsid w:val="00C27ACE"/>
    <w:rsid w:val="00C74382"/>
    <w:rsid w:val="00C77D4B"/>
    <w:rsid w:val="00C848D8"/>
    <w:rsid w:val="00C87C20"/>
    <w:rsid w:val="00CB1026"/>
    <w:rsid w:val="00CB7991"/>
    <w:rsid w:val="00CC3629"/>
    <w:rsid w:val="00CD2EB5"/>
    <w:rsid w:val="00CD6ABB"/>
    <w:rsid w:val="00CE1D54"/>
    <w:rsid w:val="00CF3210"/>
    <w:rsid w:val="00CF6D04"/>
    <w:rsid w:val="00D001A8"/>
    <w:rsid w:val="00D124F9"/>
    <w:rsid w:val="00D37EF9"/>
    <w:rsid w:val="00D501AC"/>
    <w:rsid w:val="00D57748"/>
    <w:rsid w:val="00DA03C4"/>
    <w:rsid w:val="00DA7426"/>
    <w:rsid w:val="00DB202B"/>
    <w:rsid w:val="00DB7D03"/>
    <w:rsid w:val="00DD3074"/>
    <w:rsid w:val="00E12502"/>
    <w:rsid w:val="00E1635C"/>
    <w:rsid w:val="00E17ACD"/>
    <w:rsid w:val="00E27D46"/>
    <w:rsid w:val="00E46E04"/>
    <w:rsid w:val="00E51434"/>
    <w:rsid w:val="00E75E48"/>
    <w:rsid w:val="00E75F3E"/>
    <w:rsid w:val="00E87643"/>
    <w:rsid w:val="00E91748"/>
    <w:rsid w:val="00E971B0"/>
    <w:rsid w:val="00EA2F0B"/>
    <w:rsid w:val="00EA501C"/>
    <w:rsid w:val="00EB09BE"/>
    <w:rsid w:val="00EC335B"/>
    <w:rsid w:val="00EF07E6"/>
    <w:rsid w:val="00EF19DC"/>
    <w:rsid w:val="00EF7221"/>
    <w:rsid w:val="00F67DAE"/>
    <w:rsid w:val="00F812A9"/>
    <w:rsid w:val="00F82BC0"/>
    <w:rsid w:val="00F8472E"/>
    <w:rsid w:val="00F91F28"/>
    <w:rsid w:val="00F9789F"/>
    <w:rsid w:val="00FA09BA"/>
    <w:rsid w:val="00FF6DEC"/>
    <w:rsid w:val="00FF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BE3E6"/>
  <w15:chartTrackingRefBased/>
  <w15:docId w15:val="{75085363-BBBB-411F-98C5-4C1DF7E93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8C4"/>
  </w:style>
  <w:style w:type="paragraph" w:styleId="Ttulo1">
    <w:name w:val="heading 1"/>
    <w:basedOn w:val="Normal"/>
    <w:next w:val="Normal"/>
    <w:link w:val="Ttulo1Car"/>
    <w:uiPriority w:val="9"/>
    <w:qFormat/>
    <w:rsid w:val="00346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6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68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6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68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6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6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6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6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68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468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68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68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68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68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68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68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68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6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6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6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6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6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68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68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68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68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68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68C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211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33518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1511</TotalTime>
  <Pages>4</Pages>
  <Words>920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Torres</dc:creator>
  <cp:keywords/>
  <dc:description/>
  <cp:lastModifiedBy>Kaleb Torres</cp:lastModifiedBy>
  <cp:revision>167</cp:revision>
  <cp:lastPrinted>2025-10-01T14:10:00Z</cp:lastPrinted>
  <dcterms:created xsi:type="dcterms:W3CDTF">2025-09-09T14:17:00Z</dcterms:created>
  <dcterms:modified xsi:type="dcterms:W3CDTF">2025-10-20T13:46:00Z</dcterms:modified>
</cp:coreProperties>
</file>